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3C2A0" w14:textId="77777777" w:rsidR="00446B87" w:rsidRDefault="001E324F" w:rsidP="001E324F">
      <w:pPr>
        <w:pStyle w:val="1"/>
      </w:pPr>
      <w:r>
        <w:rPr>
          <w:rFonts w:hint="eastAsia"/>
        </w:rPr>
        <w:t>项目实践</w:t>
      </w:r>
    </w:p>
    <w:p w14:paraId="110E4726" w14:textId="77777777" w:rsidR="006E7570" w:rsidRDefault="006E7570" w:rsidP="001E324F">
      <w:pPr>
        <w:pStyle w:val="2"/>
      </w:pPr>
      <w:r>
        <w:rPr>
          <w:rFonts w:hint="eastAsia"/>
        </w:rPr>
        <w:t>背景描述</w:t>
      </w:r>
    </w:p>
    <w:p w14:paraId="7CAFFB67" w14:textId="38D9743B" w:rsidR="002E6D7F" w:rsidRDefault="005C3378" w:rsidP="005C3378">
      <w:r>
        <w:t xml:space="preserve">    </w:t>
      </w:r>
      <w:r w:rsidR="00180F05">
        <w:rPr>
          <w:rFonts w:hint="eastAsia"/>
        </w:rPr>
        <w:t>Nanjing Which University</w:t>
      </w:r>
      <w:r w:rsidR="00180F05">
        <w:rPr>
          <w:rFonts w:hint="eastAsia"/>
        </w:rPr>
        <w:t>总共有</w:t>
      </w:r>
      <w:r w:rsidR="002E6D7F">
        <w:rPr>
          <w:rFonts w:hint="eastAsia"/>
        </w:rPr>
        <w:t>28</w:t>
      </w:r>
      <w:r w:rsidR="002E6D7F">
        <w:rPr>
          <w:rFonts w:hint="eastAsia"/>
        </w:rPr>
        <w:t>个院系、</w:t>
      </w:r>
      <w:r w:rsidR="002E6D7F">
        <w:rPr>
          <w:rFonts w:hint="eastAsia"/>
        </w:rPr>
        <w:t>86</w:t>
      </w:r>
      <w:r w:rsidR="002E6D7F">
        <w:rPr>
          <w:rFonts w:hint="eastAsia"/>
        </w:rPr>
        <w:t>个专业、</w:t>
      </w:r>
      <w:r w:rsidR="00180F05">
        <w:rPr>
          <w:rFonts w:hint="eastAsia"/>
        </w:rPr>
        <w:t>本科生</w:t>
      </w:r>
      <w:r w:rsidR="002E6D7F">
        <w:rPr>
          <w:rFonts w:hint="eastAsia"/>
        </w:rPr>
        <w:t>1</w:t>
      </w:r>
      <w:r w:rsidR="002E6D7F">
        <w:rPr>
          <w:rFonts w:hint="eastAsia"/>
        </w:rPr>
        <w:t>万余人。为了办“中国最好的本科教育“，实行了本科教育改革。其中课程模块如下：</w:t>
      </w:r>
    </w:p>
    <w:p w14:paraId="491BF269" w14:textId="61B1D870" w:rsidR="002E6D7F" w:rsidRPr="005C3378" w:rsidRDefault="002E6D7F" w:rsidP="00696432">
      <w:pPr>
        <w:jc w:val="center"/>
      </w:pPr>
      <w:r>
        <w:rPr>
          <w:rFonts w:hint="eastAsia"/>
          <w:noProof/>
        </w:rPr>
        <w:drawing>
          <wp:inline distT="0" distB="0" distL="0" distR="0" wp14:anchorId="7EC925FD" wp14:editId="70F8D93E">
            <wp:extent cx="4573420" cy="355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3-09-09 上午12.48.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420" cy="355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D3BD" w14:textId="77777777" w:rsidR="00696432" w:rsidRDefault="00696432" w:rsidP="00662FD3">
      <w:pPr>
        <w:ind w:firstLine="405"/>
      </w:pPr>
      <w:r>
        <w:rPr>
          <w:rFonts w:hint="eastAsia"/>
        </w:rPr>
        <w:t>具体各院系教学计划参考教务处网站：</w:t>
      </w:r>
    </w:p>
    <w:p w14:paraId="6AD73C59" w14:textId="569B6C81" w:rsidR="002E6D7F" w:rsidRDefault="003F742E" w:rsidP="00662FD3">
      <w:pPr>
        <w:ind w:firstLine="405"/>
      </w:pPr>
      <w:hyperlink r:id="rId9" w:history="1">
        <w:r w:rsidR="00696432" w:rsidRPr="000A27B0">
          <w:rPr>
            <w:rStyle w:val="a7"/>
          </w:rPr>
          <w:t>http://jw.nju.edu.cn/EduContentList.aspx?MType=PX-SSZJGZQ-PYFAJXJH&amp;FType=SSZJGZQ&amp;res_type=eInfo</w:t>
        </w:r>
      </w:hyperlink>
      <w:r w:rsidR="00696432">
        <w:rPr>
          <w:rFonts w:hint="eastAsia"/>
        </w:rPr>
        <w:t>。</w:t>
      </w:r>
      <w:r w:rsidR="00696432">
        <w:rPr>
          <w:rFonts w:hint="eastAsia"/>
        </w:rPr>
        <w:t xml:space="preserve"> </w:t>
      </w:r>
    </w:p>
    <w:p w14:paraId="41F6E545" w14:textId="77777777" w:rsidR="00796A32" w:rsidRDefault="00796A32" w:rsidP="00796A32">
      <w:pPr>
        <w:rPr>
          <w:color w:val="FF0000"/>
        </w:rPr>
      </w:pPr>
    </w:p>
    <w:p w14:paraId="4A11D25C" w14:textId="6F136771" w:rsidR="0060575F" w:rsidRDefault="0060575F" w:rsidP="0060575F">
      <w:r>
        <w:rPr>
          <w:rFonts w:hint="eastAsia"/>
        </w:rPr>
        <w:t xml:space="preserve">    </w:t>
      </w:r>
      <w:r>
        <w:rPr>
          <w:rFonts w:hint="eastAsia"/>
        </w:rPr>
        <w:t>为适应新的教学改革，提高工作效率和满意度，</w:t>
      </w:r>
      <w:r>
        <w:rPr>
          <w:rFonts w:hint="eastAsia"/>
        </w:rPr>
        <w:t xml:space="preserve"> Nanjing Which University</w:t>
      </w:r>
      <w:r>
        <w:rPr>
          <w:rFonts w:hint="eastAsia"/>
        </w:rPr>
        <w:t>聘请公司</w:t>
      </w:r>
      <w:r>
        <w:rPr>
          <w:rFonts w:hint="eastAsia"/>
        </w:rPr>
        <w:t>G</w:t>
      </w:r>
      <w:r>
        <w:rPr>
          <w:rFonts w:hint="eastAsia"/>
        </w:rPr>
        <w:t>开发一套选课系统。</w:t>
      </w:r>
    </w:p>
    <w:p w14:paraId="7C766554" w14:textId="51DA984E" w:rsidR="0060575F" w:rsidRDefault="0060575F" w:rsidP="0060575F"/>
    <w:p w14:paraId="3F5220D9" w14:textId="4CC2F23C" w:rsidR="0060575F" w:rsidRDefault="0060575F" w:rsidP="0060575F">
      <w:pPr>
        <w:pStyle w:val="2"/>
      </w:pPr>
      <w:r>
        <w:rPr>
          <w:rFonts w:hint="eastAsia"/>
        </w:rPr>
        <w:t>目标</w:t>
      </w:r>
    </w:p>
    <w:p w14:paraId="50BC80E2" w14:textId="018F1874" w:rsidR="0060575F" w:rsidRDefault="0060575F" w:rsidP="0060575F">
      <w:pPr>
        <w:pStyle w:val="a6"/>
        <w:numPr>
          <w:ilvl w:val="0"/>
          <w:numId w:val="21"/>
        </w:numPr>
      </w:pPr>
      <w:r>
        <w:rPr>
          <w:rFonts w:hint="eastAsia"/>
        </w:rPr>
        <w:t>系统上线运行六个月后，提高老师的工作效率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6DD3B39F" w14:textId="79FC281A" w:rsidR="0060575F" w:rsidRPr="0060575F" w:rsidRDefault="0060575F" w:rsidP="0060575F">
      <w:pPr>
        <w:pStyle w:val="a6"/>
        <w:numPr>
          <w:ilvl w:val="0"/>
          <w:numId w:val="21"/>
        </w:numPr>
      </w:pPr>
      <w:r>
        <w:rPr>
          <w:rFonts w:hint="eastAsia"/>
        </w:rPr>
        <w:t>系统上线运行六个月后，提高对选课系统满意的学生的人数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6E83245A" w14:textId="51C7DBA6" w:rsidR="0060575F" w:rsidRDefault="0060575F" w:rsidP="0060575F">
      <w:pPr>
        <w:pStyle w:val="2"/>
      </w:pPr>
      <w:r>
        <w:rPr>
          <w:rFonts w:hint="eastAsia"/>
        </w:rPr>
        <w:t>系统用户</w:t>
      </w:r>
    </w:p>
    <w:p w14:paraId="7B42422C" w14:textId="1EA3AE0A" w:rsidR="0060575F" w:rsidRDefault="0060575F" w:rsidP="0060575F">
      <w:pPr>
        <w:pStyle w:val="a6"/>
        <w:numPr>
          <w:ilvl w:val="0"/>
          <w:numId w:val="19"/>
        </w:numPr>
      </w:pPr>
      <w:r>
        <w:rPr>
          <w:rFonts w:hint="eastAsia"/>
        </w:rPr>
        <w:t>教务处老师</w:t>
      </w:r>
    </w:p>
    <w:p w14:paraId="08587912" w14:textId="4297E456" w:rsidR="0060575F" w:rsidRDefault="0060575F" w:rsidP="0060575F">
      <w:pPr>
        <w:pStyle w:val="a6"/>
        <w:numPr>
          <w:ilvl w:val="0"/>
          <w:numId w:val="19"/>
        </w:numPr>
      </w:pPr>
      <w:r>
        <w:rPr>
          <w:rFonts w:hint="eastAsia"/>
        </w:rPr>
        <w:t>院系教务老师</w:t>
      </w:r>
    </w:p>
    <w:p w14:paraId="581F9427" w14:textId="25ABECE2" w:rsidR="0060575F" w:rsidRDefault="0060575F" w:rsidP="0060575F">
      <w:pPr>
        <w:pStyle w:val="a6"/>
        <w:numPr>
          <w:ilvl w:val="0"/>
          <w:numId w:val="19"/>
        </w:numPr>
      </w:pPr>
      <w:r>
        <w:rPr>
          <w:rFonts w:hint="eastAsia"/>
        </w:rPr>
        <w:t>任课老师</w:t>
      </w:r>
    </w:p>
    <w:p w14:paraId="2AC7689D" w14:textId="66189060" w:rsidR="0060575F" w:rsidRPr="0060575F" w:rsidRDefault="0060575F" w:rsidP="00247D23">
      <w:pPr>
        <w:pStyle w:val="a6"/>
        <w:numPr>
          <w:ilvl w:val="0"/>
          <w:numId w:val="19"/>
        </w:numPr>
      </w:pPr>
      <w:r>
        <w:rPr>
          <w:rFonts w:hint="eastAsia"/>
        </w:rPr>
        <w:t>学生</w:t>
      </w:r>
    </w:p>
    <w:p w14:paraId="37C66B6C" w14:textId="23DC98BE" w:rsidR="00796A32" w:rsidRDefault="00796A32" w:rsidP="00796A32">
      <w:pPr>
        <w:pStyle w:val="2"/>
      </w:pPr>
    </w:p>
    <w:p w14:paraId="239E666F" w14:textId="33F91F41" w:rsidR="00696432" w:rsidRDefault="003C4ACB" w:rsidP="003C4ACB">
      <w:pPr>
        <w:pStyle w:val="2"/>
      </w:pPr>
      <w:r>
        <w:rPr>
          <w:rFonts w:hint="eastAsia"/>
        </w:rPr>
        <w:t>交谈要点</w:t>
      </w:r>
    </w:p>
    <w:p w14:paraId="54E8AAC3" w14:textId="77777777" w:rsidR="00696432" w:rsidRPr="00696432" w:rsidRDefault="00696432" w:rsidP="00696432"/>
    <w:p w14:paraId="1A926B85" w14:textId="63E07634" w:rsidR="00796A32" w:rsidRDefault="00696432" w:rsidP="00796A32">
      <w:r>
        <w:rPr>
          <w:rFonts w:hint="eastAsia"/>
        </w:rPr>
        <w:t>教务处老师：</w:t>
      </w:r>
    </w:p>
    <w:p w14:paraId="3675EBFC" w14:textId="3FBA171C" w:rsidR="0004742D" w:rsidRDefault="0004742D" w:rsidP="00796A32">
      <w:r>
        <w:rPr>
          <w:rFonts w:hint="eastAsia"/>
        </w:rPr>
        <w:t xml:space="preserve">1. </w:t>
      </w:r>
      <w:r>
        <w:rPr>
          <w:rFonts w:hint="eastAsia"/>
        </w:rPr>
        <w:t>基本情况</w:t>
      </w:r>
    </w:p>
    <w:p w14:paraId="6DAB255E" w14:textId="651E2FEE" w:rsidR="0004742D" w:rsidRDefault="0004742D" w:rsidP="00796A32">
      <w:r>
        <w:rPr>
          <w:rFonts w:hint="eastAsia"/>
        </w:rPr>
        <w:t xml:space="preserve">   </w:t>
      </w:r>
      <w:r w:rsidR="007764FB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名。负责输入学校</w:t>
      </w:r>
      <w:commentRangeStart w:id="0"/>
      <w:r>
        <w:rPr>
          <w:rFonts w:hint="eastAsia"/>
        </w:rPr>
        <w:t>整体教学框架策略</w:t>
      </w:r>
      <w:commentRangeEnd w:id="0"/>
      <w:r w:rsidR="00A663B8">
        <w:rPr>
          <w:rStyle w:val="a8"/>
        </w:rPr>
        <w:commentReference w:id="0"/>
      </w:r>
      <w:r>
        <w:rPr>
          <w:rFonts w:hint="eastAsia"/>
        </w:rPr>
        <w:t>。获取实施的统计数据，以辅助决策。</w:t>
      </w:r>
      <w:r w:rsidR="00512690">
        <w:rPr>
          <w:rFonts w:hint="eastAsia"/>
        </w:rPr>
        <w:t>能够熟练使用办公信息化系统</w:t>
      </w:r>
      <w:r w:rsidR="007764FB">
        <w:rPr>
          <w:rFonts w:hint="eastAsia"/>
        </w:rPr>
        <w:t>。</w:t>
      </w:r>
    </w:p>
    <w:p w14:paraId="6115515B" w14:textId="7A10F16B" w:rsidR="0004742D" w:rsidRDefault="0004742D" w:rsidP="00796A32">
      <w:r>
        <w:rPr>
          <w:rFonts w:hint="eastAsia"/>
        </w:rPr>
        <w:t xml:space="preserve">2. </w:t>
      </w:r>
      <w:r>
        <w:rPr>
          <w:rFonts w:hint="eastAsia"/>
        </w:rPr>
        <w:t>对新系统态度</w:t>
      </w:r>
    </w:p>
    <w:p w14:paraId="1DA77894" w14:textId="641534A4" w:rsidR="00512690" w:rsidRDefault="00512690" w:rsidP="00796A32">
      <w:r>
        <w:rPr>
          <w:rFonts w:hint="eastAsia"/>
        </w:rPr>
        <w:t xml:space="preserve">   </w:t>
      </w:r>
      <w:r>
        <w:rPr>
          <w:rFonts w:hint="eastAsia"/>
        </w:rPr>
        <w:t>持积极态度。</w:t>
      </w:r>
      <w:r w:rsidR="007764FB">
        <w:rPr>
          <w:rFonts w:hint="eastAsia"/>
        </w:rPr>
        <w:t>希望监管各院系教学计划的制定。</w:t>
      </w:r>
    </w:p>
    <w:p w14:paraId="770A8BE1" w14:textId="3FE274E4" w:rsidR="0004742D" w:rsidRDefault="0004742D" w:rsidP="00796A32">
      <w:r>
        <w:rPr>
          <w:rFonts w:hint="eastAsia"/>
        </w:rPr>
        <w:t xml:space="preserve">3. </w:t>
      </w:r>
      <w:r>
        <w:rPr>
          <w:rFonts w:hint="eastAsia"/>
        </w:rPr>
        <w:t>工作细节</w:t>
      </w:r>
    </w:p>
    <w:p w14:paraId="07D7E4AB" w14:textId="62F02EA8" w:rsidR="00696432" w:rsidRDefault="00696432" w:rsidP="00696432">
      <w:pPr>
        <w:pStyle w:val="a6"/>
        <w:numPr>
          <w:ilvl w:val="0"/>
          <w:numId w:val="1"/>
        </w:numPr>
      </w:pPr>
      <w:del w:id="1" w:author="郭天昊" w:date="2013-09-13T22:03:00Z">
        <w:r w:rsidDel="00A663B8">
          <w:rPr>
            <w:rFonts w:hint="eastAsia"/>
          </w:rPr>
          <w:delText>注册和</w:delText>
        </w:r>
      </w:del>
      <w:r>
        <w:rPr>
          <w:rFonts w:hint="eastAsia"/>
        </w:rPr>
        <w:t>登录</w:t>
      </w:r>
    </w:p>
    <w:p w14:paraId="006C3072" w14:textId="01BBA41B" w:rsidR="00696432" w:rsidRDefault="00696432" w:rsidP="00696432">
      <w:pPr>
        <w:pStyle w:val="a6"/>
        <w:numPr>
          <w:ilvl w:val="0"/>
          <w:numId w:val="1"/>
        </w:numPr>
      </w:pPr>
      <w:r>
        <w:rPr>
          <w:rFonts w:hint="eastAsia"/>
        </w:rPr>
        <w:t>输入整体框架策略</w:t>
      </w:r>
    </w:p>
    <w:p w14:paraId="21A11474" w14:textId="30AE178C" w:rsidR="007341C0" w:rsidRDefault="007341C0" w:rsidP="007341C0">
      <w:pPr>
        <w:pStyle w:val="a6"/>
        <w:numPr>
          <w:ilvl w:val="0"/>
          <w:numId w:val="1"/>
        </w:numPr>
      </w:pPr>
      <w:r>
        <w:rPr>
          <w:rFonts w:hint="eastAsia"/>
        </w:rPr>
        <w:t>修改整体框架策略</w:t>
      </w:r>
    </w:p>
    <w:p w14:paraId="1B18CDEF" w14:textId="4CF49161" w:rsidR="007341C0" w:rsidRDefault="007341C0" w:rsidP="007341C0">
      <w:pPr>
        <w:pStyle w:val="a6"/>
        <w:numPr>
          <w:ilvl w:val="0"/>
          <w:numId w:val="1"/>
        </w:numPr>
      </w:pPr>
      <w:r>
        <w:rPr>
          <w:rFonts w:hint="eastAsia"/>
        </w:rPr>
        <w:t>查看整体框架策略</w:t>
      </w:r>
    </w:p>
    <w:p w14:paraId="1766EAC6" w14:textId="1A1EB5C2" w:rsidR="000658AA" w:rsidRDefault="000658AA" w:rsidP="000658AA">
      <w:pPr>
        <w:pStyle w:val="a6"/>
        <w:numPr>
          <w:ilvl w:val="0"/>
          <w:numId w:val="1"/>
        </w:numPr>
      </w:pPr>
      <w:r>
        <w:rPr>
          <w:rFonts w:hint="eastAsia"/>
        </w:rPr>
        <w:t>查看</w:t>
      </w:r>
      <w:commentRangeStart w:id="2"/>
      <w:r>
        <w:rPr>
          <w:rFonts w:hint="eastAsia"/>
        </w:rPr>
        <w:t>各院系教学计划及其统计</w:t>
      </w:r>
      <w:commentRangeEnd w:id="2"/>
      <w:r w:rsidR="00A663B8">
        <w:rPr>
          <w:rStyle w:val="a8"/>
        </w:rPr>
        <w:commentReference w:id="2"/>
      </w:r>
    </w:p>
    <w:p w14:paraId="518B267F" w14:textId="07E41F0B" w:rsidR="00696432" w:rsidRDefault="007341C0" w:rsidP="00696432">
      <w:pPr>
        <w:pStyle w:val="a6"/>
        <w:numPr>
          <w:ilvl w:val="0"/>
          <w:numId w:val="1"/>
        </w:numPr>
      </w:pPr>
      <w:r>
        <w:rPr>
          <w:rFonts w:hint="eastAsia"/>
        </w:rPr>
        <w:t>查看</w:t>
      </w:r>
      <w:commentRangeStart w:id="3"/>
      <w:r>
        <w:rPr>
          <w:rFonts w:hint="eastAsia"/>
        </w:rPr>
        <w:t>教师统计信息</w:t>
      </w:r>
      <w:commentRangeEnd w:id="3"/>
      <w:r w:rsidR="00B863EE">
        <w:rPr>
          <w:rStyle w:val="a8"/>
        </w:rPr>
        <w:commentReference w:id="3"/>
      </w:r>
    </w:p>
    <w:p w14:paraId="6250A440" w14:textId="35EA4298" w:rsidR="00696432" w:rsidRDefault="007341C0" w:rsidP="00696432">
      <w:pPr>
        <w:pStyle w:val="a6"/>
        <w:numPr>
          <w:ilvl w:val="0"/>
          <w:numId w:val="1"/>
        </w:numPr>
      </w:pPr>
      <w:r>
        <w:rPr>
          <w:rFonts w:hint="eastAsia"/>
        </w:rPr>
        <w:t>查看</w:t>
      </w:r>
      <w:commentRangeStart w:id="4"/>
      <w:r w:rsidR="00696432">
        <w:rPr>
          <w:rFonts w:hint="eastAsia"/>
        </w:rPr>
        <w:t>课程</w:t>
      </w:r>
      <w:r>
        <w:rPr>
          <w:rFonts w:hint="eastAsia"/>
        </w:rPr>
        <w:t>统计</w:t>
      </w:r>
      <w:r w:rsidR="00696432">
        <w:rPr>
          <w:rFonts w:hint="eastAsia"/>
        </w:rPr>
        <w:t>信息</w:t>
      </w:r>
      <w:commentRangeEnd w:id="4"/>
      <w:r w:rsidR="00B863EE">
        <w:rPr>
          <w:rStyle w:val="a8"/>
        </w:rPr>
        <w:commentReference w:id="4"/>
      </w:r>
    </w:p>
    <w:p w14:paraId="7730BD74" w14:textId="4BF945CF" w:rsidR="003C4ACB" w:rsidRDefault="003C4ACB" w:rsidP="00696432">
      <w:pPr>
        <w:pStyle w:val="a6"/>
        <w:numPr>
          <w:ilvl w:val="0"/>
          <w:numId w:val="1"/>
        </w:numPr>
      </w:pPr>
      <w:r>
        <w:rPr>
          <w:rFonts w:hint="eastAsia"/>
        </w:rPr>
        <w:t>查看学生准入、准出</w:t>
      </w:r>
      <w:r w:rsidR="007341C0">
        <w:rPr>
          <w:rFonts w:hint="eastAsia"/>
        </w:rPr>
        <w:t>、毕业资格审核、留级退学资格审核</w:t>
      </w:r>
      <w:r>
        <w:rPr>
          <w:rFonts w:hint="eastAsia"/>
        </w:rPr>
        <w:t>统计数据</w:t>
      </w:r>
    </w:p>
    <w:p w14:paraId="6B1F2686" w14:textId="77777777" w:rsidR="00CF5EE3" w:rsidRDefault="00CF5EE3" w:rsidP="00CF5EE3">
      <w:pPr>
        <w:pStyle w:val="a6"/>
      </w:pPr>
    </w:p>
    <w:p w14:paraId="5E4DCA6C" w14:textId="35239F34" w:rsidR="00696432" w:rsidRDefault="00696432" w:rsidP="00696432">
      <w:r>
        <w:rPr>
          <w:rFonts w:hint="eastAsia"/>
        </w:rPr>
        <w:t>院系教务老师：</w:t>
      </w:r>
    </w:p>
    <w:p w14:paraId="2C3F330B" w14:textId="77777777" w:rsidR="00CF5EE3" w:rsidRDefault="00CF5EE3" w:rsidP="00CF5EE3">
      <w:r>
        <w:rPr>
          <w:rFonts w:hint="eastAsia"/>
        </w:rPr>
        <w:t xml:space="preserve">1. </w:t>
      </w:r>
      <w:r>
        <w:rPr>
          <w:rFonts w:hint="eastAsia"/>
        </w:rPr>
        <w:t>基本情况</w:t>
      </w:r>
    </w:p>
    <w:p w14:paraId="0F95F442" w14:textId="7DFFF6BA" w:rsidR="00CF5EE3" w:rsidRDefault="00CF5EE3" w:rsidP="00CF5EE3">
      <w:r>
        <w:rPr>
          <w:rFonts w:hint="eastAsia"/>
        </w:rPr>
        <w:t xml:space="preserve">    </w:t>
      </w:r>
      <w:r>
        <w:rPr>
          <w:rFonts w:hint="eastAsia"/>
        </w:rPr>
        <w:t>每院系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名。负责输入院系教学计划。</w:t>
      </w:r>
      <w:r w:rsidR="003E3982">
        <w:rPr>
          <w:rFonts w:hint="eastAsia"/>
        </w:rPr>
        <w:t>希望能够获得院系统计数据以向院相关负责人汇报。</w:t>
      </w:r>
      <w:r>
        <w:rPr>
          <w:rFonts w:hint="eastAsia"/>
        </w:rPr>
        <w:t>能够熟练使用办公信息化系统。</w:t>
      </w:r>
    </w:p>
    <w:p w14:paraId="06C8317E" w14:textId="77777777" w:rsidR="00CF5EE3" w:rsidRDefault="00CF5EE3" w:rsidP="00CF5EE3">
      <w:r>
        <w:rPr>
          <w:rFonts w:hint="eastAsia"/>
        </w:rPr>
        <w:t xml:space="preserve">2. </w:t>
      </w:r>
      <w:r>
        <w:rPr>
          <w:rFonts w:hint="eastAsia"/>
        </w:rPr>
        <w:t>对新系统态度</w:t>
      </w:r>
    </w:p>
    <w:p w14:paraId="491F5403" w14:textId="3332A544" w:rsidR="00CF5EE3" w:rsidRDefault="00CF5EE3" w:rsidP="00CF5EE3">
      <w:r>
        <w:rPr>
          <w:rFonts w:hint="eastAsia"/>
        </w:rPr>
        <w:t xml:space="preserve">   </w:t>
      </w:r>
      <w:r>
        <w:rPr>
          <w:rFonts w:hint="eastAsia"/>
        </w:rPr>
        <w:t>基本持积极态度。不希望增加现有工作量。</w:t>
      </w:r>
    </w:p>
    <w:p w14:paraId="171F7103" w14:textId="38FB0117" w:rsidR="00CF5EE3" w:rsidRDefault="00CF5EE3" w:rsidP="00696432">
      <w:r>
        <w:rPr>
          <w:rFonts w:hint="eastAsia"/>
        </w:rPr>
        <w:t xml:space="preserve">3. </w:t>
      </w:r>
      <w:r>
        <w:rPr>
          <w:rFonts w:hint="eastAsia"/>
        </w:rPr>
        <w:t>工作细节</w:t>
      </w:r>
    </w:p>
    <w:p w14:paraId="21DC207E" w14:textId="5A6FDEF2" w:rsidR="00696432" w:rsidRDefault="00696432" w:rsidP="00696432">
      <w:pPr>
        <w:pStyle w:val="a6"/>
        <w:numPr>
          <w:ilvl w:val="0"/>
          <w:numId w:val="1"/>
        </w:numPr>
      </w:pPr>
      <w:del w:id="5" w:author="郭天昊" w:date="2013-09-13T22:04:00Z">
        <w:r w:rsidDel="00A663B8">
          <w:rPr>
            <w:rFonts w:hint="eastAsia"/>
          </w:rPr>
          <w:delText>注册和</w:delText>
        </w:r>
      </w:del>
      <w:r>
        <w:rPr>
          <w:rFonts w:hint="eastAsia"/>
        </w:rPr>
        <w:t>登录</w:t>
      </w:r>
    </w:p>
    <w:p w14:paraId="558796ED" w14:textId="77777777" w:rsidR="000658AA" w:rsidRDefault="00AC2A0D" w:rsidP="00696432">
      <w:pPr>
        <w:pStyle w:val="a6"/>
        <w:numPr>
          <w:ilvl w:val="0"/>
          <w:numId w:val="1"/>
        </w:numPr>
      </w:pPr>
      <w:r>
        <w:rPr>
          <w:rFonts w:hint="eastAsia"/>
        </w:rPr>
        <w:t>输入</w:t>
      </w:r>
      <w:r w:rsidR="00440768">
        <w:rPr>
          <w:rFonts w:hint="eastAsia"/>
        </w:rPr>
        <w:t>本院</w:t>
      </w:r>
      <w:r w:rsidR="00696432">
        <w:rPr>
          <w:rFonts w:hint="eastAsia"/>
        </w:rPr>
        <w:t>教学计划</w:t>
      </w:r>
    </w:p>
    <w:p w14:paraId="14D74A75" w14:textId="3D217B2E" w:rsidR="00696432" w:rsidRDefault="000658AA" w:rsidP="00696432">
      <w:pPr>
        <w:pStyle w:val="a6"/>
        <w:numPr>
          <w:ilvl w:val="0"/>
          <w:numId w:val="1"/>
        </w:numPr>
      </w:pPr>
      <w:r>
        <w:rPr>
          <w:rFonts w:hint="eastAsia"/>
        </w:rPr>
        <w:t>发布课程</w:t>
      </w:r>
    </w:p>
    <w:p w14:paraId="69343582" w14:textId="0FF697AA" w:rsidR="00440768" w:rsidRDefault="00440768" w:rsidP="00696432">
      <w:pPr>
        <w:pStyle w:val="a6"/>
        <w:numPr>
          <w:ilvl w:val="0"/>
          <w:numId w:val="1"/>
        </w:numPr>
      </w:pPr>
      <w:r>
        <w:rPr>
          <w:rFonts w:hint="eastAsia"/>
        </w:rPr>
        <w:t>指定任课教师</w:t>
      </w:r>
      <w:r w:rsidR="0068447D">
        <w:rPr>
          <w:rFonts w:hint="eastAsia"/>
        </w:rPr>
        <w:t>（一门课可能有多名老师）</w:t>
      </w:r>
    </w:p>
    <w:p w14:paraId="07DA4279" w14:textId="1D2ECEE4" w:rsidR="00440768" w:rsidRDefault="00440768" w:rsidP="00696432">
      <w:pPr>
        <w:pStyle w:val="a6"/>
        <w:numPr>
          <w:ilvl w:val="0"/>
          <w:numId w:val="1"/>
        </w:numPr>
      </w:pPr>
      <w:r>
        <w:rPr>
          <w:rFonts w:hint="eastAsia"/>
        </w:rPr>
        <w:t>安排课程时间</w:t>
      </w:r>
    </w:p>
    <w:p w14:paraId="7E6CF65D" w14:textId="7FC64E90" w:rsidR="00696432" w:rsidRDefault="00696432" w:rsidP="00696432">
      <w:pPr>
        <w:pStyle w:val="a6"/>
        <w:numPr>
          <w:ilvl w:val="0"/>
          <w:numId w:val="1"/>
        </w:numPr>
      </w:pPr>
      <w:r>
        <w:rPr>
          <w:rFonts w:hint="eastAsia"/>
        </w:rPr>
        <w:t>修改课程部分信息</w:t>
      </w:r>
    </w:p>
    <w:p w14:paraId="22502553" w14:textId="5876F733" w:rsidR="00696432" w:rsidRDefault="00440768" w:rsidP="00696432">
      <w:pPr>
        <w:pStyle w:val="a6"/>
        <w:numPr>
          <w:ilvl w:val="0"/>
          <w:numId w:val="1"/>
        </w:numPr>
      </w:pPr>
      <w:r>
        <w:rPr>
          <w:rFonts w:hint="eastAsia"/>
        </w:rPr>
        <w:t>查看本院</w:t>
      </w:r>
      <w:r w:rsidR="00696432">
        <w:rPr>
          <w:rFonts w:hint="eastAsia"/>
        </w:rPr>
        <w:t>课程列表</w:t>
      </w:r>
    </w:p>
    <w:p w14:paraId="77B4AB2E" w14:textId="2BE72088" w:rsidR="00696432" w:rsidRDefault="00696432" w:rsidP="00696432">
      <w:pPr>
        <w:pStyle w:val="a6"/>
        <w:numPr>
          <w:ilvl w:val="0"/>
          <w:numId w:val="1"/>
        </w:numPr>
      </w:pPr>
      <w:r>
        <w:rPr>
          <w:rFonts w:hint="eastAsia"/>
        </w:rPr>
        <w:t>查看</w:t>
      </w:r>
      <w:r w:rsidR="00440768">
        <w:rPr>
          <w:rFonts w:hint="eastAsia"/>
        </w:rPr>
        <w:t>本院</w:t>
      </w:r>
      <w:r>
        <w:rPr>
          <w:rFonts w:hint="eastAsia"/>
        </w:rPr>
        <w:t>任意课程信息</w:t>
      </w:r>
    </w:p>
    <w:p w14:paraId="6917EF3B" w14:textId="5CD7D912" w:rsidR="00696432" w:rsidRDefault="00696432" w:rsidP="00696432">
      <w:pPr>
        <w:pStyle w:val="a6"/>
        <w:numPr>
          <w:ilvl w:val="0"/>
          <w:numId w:val="1"/>
        </w:numPr>
      </w:pPr>
      <w:r>
        <w:rPr>
          <w:rFonts w:hint="eastAsia"/>
        </w:rPr>
        <w:t>查看</w:t>
      </w:r>
      <w:r w:rsidR="00440768">
        <w:rPr>
          <w:rFonts w:hint="eastAsia"/>
        </w:rPr>
        <w:t>本院</w:t>
      </w:r>
      <w:r>
        <w:rPr>
          <w:rFonts w:hint="eastAsia"/>
        </w:rPr>
        <w:t>任意课程的学生列表</w:t>
      </w:r>
    </w:p>
    <w:p w14:paraId="7E88F826" w14:textId="77777777" w:rsidR="00696432" w:rsidRDefault="00696432" w:rsidP="00796A32"/>
    <w:p w14:paraId="67A4C4FC" w14:textId="7D31358E" w:rsidR="00696432" w:rsidRDefault="00696432" w:rsidP="00796A32">
      <w:r>
        <w:rPr>
          <w:rFonts w:hint="eastAsia"/>
        </w:rPr>
        <w:t>任课老师：</w:t>
      </w:r>
    </w:p>
    <w:p w14:paraId="3DEBC79D" w14:textId="77777777" w:rsidR="003E3982" w:rsidRDefault="003E3982" w:rsidP="003E3982">
      <w:r>
        <w:rPr>
          <w:rFonts w:hint="eastAsia"/>
        </w:rPr>
        <w:t xml:space="preserve">1. </w:t>
      </w:r>
      <w:r>
        <w:rPr>
          <w:rFonts w:hint="eastAsia"/>
        </w:rPr>
        <w:t>基本情况</w:t>
      </w:r>
    </w:p>
    <w:p w14:paraId="19559D91" w14:textId="0FBE7FF3" w:rsidR="003E3982" w:rsidRDefault="003E3982" w:rsidP="003E3982">
      <w:r>
        <w:rPr>
          <w:rFonts w:hint="eastAsia"/>
        </w:rPr>
        <w:t xml:space="preserve">    </w:t>
      </w:r>
      <w:r>
        <w:rPr>
          <w:rFonts w:hint="eastAsia"/>
        </w:rPr>
        <w:t>每院系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200</w:t>
      </w:r>
      <w:r>
        <w:rPr>
          <w:rFonts w:hint="eastAsia"/>
        </w:rPr>
        <w:t>名不等。办公信息化系统使用能力差异较大。</w:t>
      </w:r>
    </w:p>
    <w:p w14:paraId="048A7AC1" w14:textId="77777777" w:rsidR="003E3982" w:rsidRDefault="003E3982" w:rsidP="003E3982">
      <w:r>
        <w:rPr>
          <w:rFonts w:hint="eastAsia"/>
        </w:rPr>
        <w:t xml:space="preserve">2. </w:t>
      </w:r>
      <w:r>
        <w:rPr>
          <w:rFonts w:hint="eastAsia"/>
        </w:rPr>
        <w:t>对新系统态度</w:t>
      </w:r>
    </w:p>
    <w:p w14:paraId="4F93DEA2" w14:textId="77777777" w:rsidR="003E3982" w:rsidRDefault="003E3982" w:rsidP="003E3982">
      <w:r>
        <w:rPr>
          <w:rFonts w:hint="eastAsia"/>
        </w:rPr>
        <w:t xml:space="preserve">   </w:t>
      </w:r>
      <w:r>
        <w:rPr>
          <w:rFonts w:hint="eastAsia"/>
        </w:rPr>
        <w:t>基本持积极态度。不希望增加现有工作量。</w:t>
      </w:r>
    </w:p>
    <w:p w14:paraId="3C344FF2" w14:textId="52BFCFC5" w:rsidR="003E3982" w:rsidRDefault="003E3982" w:rsidP="00796A32">
      <w:r>
        <w:rPr>
          <w:rFonts w:hint="eastAsia"/>
        </w:rPr>
        <w:t xml:space="preserve">3. </w:t>
      </w:r>
      <w:r>
        <w:rPr>
          <w:rFonts w:hint="eastAsia"/>
        </w:rPr>
        <w:t>工作细节</w:t>
      </w:r>
    </w:p>
    <w:p w14:paraId="7A1F8BB0" w14:textId="537CB937" w:rsidR="00C51F9C" w:rsidRDefault="00C51F9C" w:rsidP="00796A32">
      <w:pPr>
        <w:pStyle w:val="a6"/>
        <w:numPr>
          <w:ilvl w:val="0"/>
          <w:numId w:val="1"/>
        </w:numPr>
      </w:pPr>
      <w:del w:id="6" w:author="郭天昊" w:date="2013-09-13T22:04:00Z">
        <w:r w:rsidDel="00A663B8">
          <w:rPr>
            <w:rFonts w:hint="eastAsia"/>
          </w:rPr>
          <w:delText>注册和</w:delText>
        </w:r>
      </w:del>
      <w:r>
        <w:rPr>
          <w:rFonts w:hint="eastAsia"/>
        </w:rPr>
        <w:t>登录</w:t>
      </w:r>
    </w:p>
    <w:p w14:paraId="75C0E498" w14:textId="6AAE5E39" w:rsidR="00696432" w:rsidRDefault="00440768" w:rsidP="00796A32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填写课程</w:t>
      </w:r>
      <w:r w:rsidR="00696432">
        <w:rPr>
          <w:rFonts w:hint="eastAsia"/>
        </w:rPr>
        <w:t>信息</w:t>
      </w:r>
      <w:r>
        <w:rPr>
          <w:rFonts w:hint="eastAsia"/>
        </w:rPr>
        <w:t>（课程大纲、教材、参考书目）</w:t>
      </w:r>
    </w:p>
    <w:p w14:paraId="7BF1DFEC" w14:textId="1F2953AD" w:rsidR="00796A32" w:rsidRDefault="00440768" w:rsidP="00796A32">
      <w:pPr>
        <w:pStyle w:val="a6"/>
        <w:numPr>
          <w:ilvl w:val="0"/>
          <w:numId w:val="1"/>
        </w:numPr>
      </w:pPr>
      <w:r>
        <w:rPr>
          <w:rFonts w:hint="eastAsia"/>
        </w:rPr>
        <w:t>查看自己</w:t>
      </w:r>
      <w:r w:rsidR="00796A32">
        <w:rPr>
          <w:rFonts w:hint="eastAsia"/>
        </w:rPr>
        <w:t>课程的学生列表</w:t>
      </w:r>
    </w:p>
    <w:p w14:paraId="06F3F6F8" w14:textId="7A5D5EDC" w:rsidR="005034CB" w:rsidRDefault="005034CB" w:rsidP="00796A32">
      <w:pPr>
        <w:pStyle w:val="a6"/>
        <w:numPr>
          <w:ilvl w:val="0"/>
          <w:numId w:val="1"/>
        </w:numPr>
      </w:pPr>
      <w:r>
        <w:rPr>
          <w:rFonts w:hint="eastAsia"/>
        </w:rPr>
        <w:t>登记课程成绩</w:t>
      </w:r>
    </w:p>
    <w:p w14:paraId="2392891E" w14:textId="77777777" w:rsidR="002D0D4C" w:rsidRDefault="002D0D4C" w:rsidP="002D0D4C">
      <w:pPr>
        <w:pStyle w:val="a6"/>
      </w:pPr>
    </w:p>
    <w:p w14:paraId="54149CF5" w14:textId="75E647C7" w:rsidR="00796A32" w:rsidRDefault="00796A32" w:rsidP="00796A32">
      <w:r>
        <w:rPr>
          <w:rFonts w:hint="eastAsia"/>
        </w:rPr>
        <w:t>学生：</w:t>
      </w:r>
    </w:p>
    <w:p w14:paraId="537CFE16" w14:textId="77777777" w:rsidR="002D0D4C" w:rsidRDefault="002D0D4C" w:rsidP="002D0D4C">
      <w:r>
        <w:rPr>
          <w:rFonts w:hint="eastAsia"/>
        </w:rPr>
        <w:t xml:space="preserve">1. </w:t>
      </w:r>
      <w:r>
        <w:rPr>
          <w:rFonts w:hint="eastAsia"/>
        </w:rPr>
        <w:t>基本情况</w:t>
      </w:r>
    </w:p>
    <w:p w14:paraId="7D2C7E7C" w14:textId="2081F5D5" w:rsidR="002D0D4C" w:rsidRDefault="002D0D4C" w:rsidP="002D0D4C">
      <w:r>
        <w:rPr>
          <w:rFonts w:hint="eastAsia"/>
        </w:rPr>
        <w:t xml:space="preserve">   </w:t>
      </w:r>
      <w:r>
        <w:rPr>
          <w:rFonts w:hint="eastAsia"/>
        </w:rPr>
        <w:t>每院系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1500</w:t>
      </w:r>
      <w:r>
        <w:rPr>
          <w:rFonts w:hint="eastAsia"/>
        </w:rPr>
        <w:t>名不等。</w:t>
      </w:r>
      <w:r>
        <w:rPr>
          <w:rFonts w:hint="eastAsia"/>
        </w:rPr>
        <w:t xml:space="preserve"> </w:t>
      </w:r>
      <w:r>
        <w:rPr>
          <w:rFonts w:hint="eastAsia"/>
        </w:rPr>
        <w:t>能够熟练使用办公信息化系统。</w:t>
      </w:r>
    </w:p>
    <w:p w14:paraId="2EFD5BDA" w14:textId="77777777" w:rsidR="002D0D4C" w:rsidRDefault="002D0D4C" w:rsidP="002D0D4C">
      <w:r>
        <w:rPr>
          <w:rFonts w:hint="eastAsia"/>
        </w:rPr>
        <w:t xml:space="preserve">2. </w:t>
      </w:r>
      <w:r>
        <w:rPr>
          <w:rFonts w:hint="eastAsia"/>
        </w:rPr>
        <w:t>对新系统态度</w:t>
      </w:r>
    </w:p>
    <w:p w14:paraId="48B976F6" w14:textId="1FFC8832" w:rsidR="002D0D4C" w:rsidRDefault="002D0D4C" w:rsidP="002D0D4C">
      <w:r>
        <w:rPr>
          <w:rFonts w:hint="eastAsia"/>
        </w:rPr>
        <w:t xml:space="preserve">   </w:t>
      </w:r>
      <w:r>
        <w:rPr>
          <w:rFonts w:hint="eastAsia"/>
        </w:rPr>
        <w:t>持积极态度。</w:t>
      </w:r>
    </w:p>
    <w:p w14:paraId="47A3017D" w14:textId="0E94DBB0" w:rsidR="002D0D4C" w:rsidRDefault="002D0D4C" w:rsidP="00796A32">
      <w:r>
        <w:rPr>
          <w:rFonts w:hint="eastAsia"/>
        </w:rPr>
        <w:t xml:space="preserve">3. </w:t>
      </w:r>
      <w:r>
        <w:rPr>
          <w:rFonts w:hint="eastAsia"/>
        </w:rPr>
        <w:t>工作细节</w:t>
      </w:r>
    </w:p>
    <w:p w14:paraId="36CF4B44" w14:textId="3EEF615D" w:rsidR="00C51F9C" w:rsidRDefault="00C51F9C" w:rsidP="00796A32">
      <w:pPr>
        <w:pStyle w:val="a6"/>
        <w:numPr>
          <w:ilvl w:val="0"/>
          <w:numId w:val="2"/>
        </w:numPr>
      </w:pPr>
      <w:del w:id="7" w:author="郭天昊" w:date="2013-09-13T22:04:00Z">
        <w:r w:rsidDel="00A663B8">
          <w:rPr>
            <w:rFonts w:hint="eastAsia"/>
          </w:rPr>
          <w:delText>注册和</w:delText>
        </w:r>
      </w:del>
      <w:r>
        <w:rPr>
          <w:rFonts w:hint="eastAsia"/>
        </w:rPr>
        <w:t>登录</w:t>
      </w:r>
    </w:p>
    <w:p w14:paraId="789DFFD5" w14:textId="33BEC5EA" w:rsidR="00AC2A0D" w:rsidRDefault="00AC2A0D" w:rsidP="00796A32">
      <w:pPr>
        <w:pStyle w:val="a6"/>
        <w:numPr>
          <w:ilvl w:val="0"/>
          <w:numId w:val="2"/>
        </w:numPr>
      </w:pPr>
      <w:r>
        <w:rPr>
          <w:rFonts w:hint="eastAsia"/>
        </w:rPr>
        <w:t>查看任意课程信息</w:t>
      </w:r>
    </w:p>
    <w:p w14:paraId="7FD5761F" w14:textId="62F02980" w:rsidR="00796A32" w:rsidRDefault="00796A32" w:rsidP="00796A32">
      <w:pPr>
        <w:pStyle w:val="a6"/>
        <w:numPr>
          <w:ilvl w:val="0"/>
          <w:numId w:val="2"/>
        </w:numPr>
      </w:pPr>
      <w:r>
        <w:rPr>
          <w:rFonts w:hint="eastAsia"/>
        </w:rPr>
        <w:t>查看自己的</w:t>
      </w:r>
      <w:r w:rsidR="0068447D">
        <w:rPr>
          <w:rFonts w:hint="eastAsia"/>
        </w:rPr>
        <w:t>选课</w:t>
      </w:r>
      <w:r>
        <w:rPr>
          <w:rFonts w:hint="eastAsia"/>
        </w:rPr>
        <w:t>列表</w:t>
      </w:r>
    </w:p>
    <w:p w14:paraId="3951F439" w14:textId="230C7F29" w:rsidR="00796A32" w:rsidRDefault="00796A32" w:rsidP="00796A32">
      <w:pPr>
        <w:pStyle w:val="a6"/>
        <w:numPr>
          <w:ilvl w:val="0"/>
          <w:numId w:val="2"/>
        </w:numPr>
      </w:pPr>
      <w:r>
        <w:rPr>
          <w:rFonts w:hint="eastAsia"/>
        </w:rPr>
        <w:t>选择课程</w:t>
      </w:r>
      <w:r w:rsidR="00440768">
        <w:rPr>
          <w:rFonts w:hint="eastAsia"/>
        </w:rPr>
        <w:t>（不能选中与已有课程时间冲突的课程，不能违反学校和院系的教学计划，不能删除必修课，可以选修任何院系任何课。）</w:t>
      </w:r>
    </w:p>
    <w:p w14:paraId="07229A0E" w14:textId="7F052E2B" w:rsidR="00457695" w:rsidRDefault="00796A32" w:rsidP="00457695">
      <w:pPr>
        <w:pStyle w:val="a6"/>
        <w:numPr>
          <w:ilvl w:val="0"/>
          <w:numId w:val="2"/>
        </w:numPr>
      </w:pPr>
      <w:r>
        <w:rPr>
          <w:rFonts w:hint="eastAsia"/>
        </w:rPr>
        <w:t>退选课程</w:t>
      </w:r>
    </w:p>
    <w:p w14:paraId="079B776F" w14:textId="240D33EF" w:rsidR="00457695" w:rsidRDefault="00457695" w:rsidP="00457695">
      <w:pPr>
        <w:pStyle w:val="a6"/>
        <w:numPr>
          <w:ilvl w:val="0"/>
          <w:numId w:val="2"/>
        </w:numPr>
      </w:pPr>
      <w:r>
        <w:rPr>
          <w:rFonts w:hint="eastAsia"/>
        </w:rPr>
        <w:t>查看课程成绩</w:t>
      </w:r>
    </w:p>
    <w:p w14:paraId="167B30DE" w14:textId="4F6BC6F0" w:rsidR="00040680" w:rsidRDefault="003C4ACB" w:rsidP="00040680">
      <w:pPr>
        <w:pStyle w:val="a6"/>
        <w:numPr>
          <w:ilvl w:val="0"/>
          <w:numId w:val="2"/>
        </w:numPr>
      </w:pPr>
      <w:r>
        <w:rPr>
          <w:rFonts w:hint="eastAsia"/>
        </w:rPr>
        <w:t>查看成绩单、</w:t>
      </w:r>
      <w:r w:rsidR="00440768">
        <w:rPr>
          <w:rFonts w:hint="eastAsia"/>
        </w:rPr>
        <w:t>学分绩</w:t>
      </w:r>
      <w:r>
        <w:rPr>
          <w:rFonts w:hint="eastAsia"/>
        </w:rPr>
        <w:t>、准入准出课程</w:t>
      </w:r>
      <w:r w:rsidR="00440768">
        <w:rPr>
          <w:rFonts w:hint="eastAsia"/>
        </w:rPr>
        <w:t>统计</w:t>
      </w:r>
    </w:p>
    <w:p w14:paraId="7092D508" w14:textId="77777777" w:rsidR="00AC2A0D" w:rsidRDefault="00AC2A0D" w:rsidP="00AC2A0D"/>
    <w:p w14:paraId="01781D0F" w14:textId="21728B8E" w:rsidR="00AC2A0D" w:rsidRDefault="00AC2A0D" w:rsidP="00AC2A0D">
      <w:r>
        <w:rPr>
          <w:rFonts w:hint="eastAsia"/>
        </w:rPr>
        <w:t>基本流程</w:t>
      </w:r>
    </w:p>
    <w:p w14:paraId="42608740" w14:textId="67BBECAF" w:rsidR="00AC2A0D" w:rsidRDefault="00AC2A0D" w:rsidP="00AC2A0D">
      <w:pPr>
        <w:pStyle w:val="a6"/>
        <w:numPr>
          <w:ilvl w:val="0"/>
          <w:numId w:val="18"/>
        </w:numPr>
      </w:pPr>
      <w:r>
        <w:rPr>
          <w:rFonts w:hint="eastAsia"/>
        </w:rPr>
        <w:t>教务处老师输入整体框架策略</w:t>
      </w:r>
    </w:p>
    <w:p w14:paraId="176DBB6C" w14:textId="1C017E37" w:rsidR="00AC2A0D" w:rsidRDefault="00AC2A0D" w:rsidP="00AC2A0D">
      <w:pPr>
        <w:pStyle w:val="a6"/>
        <w:numPr>
          <w:ilvl w:val="0"/>
          <w:numId w:val="18"/>
        </w:numPr>
      </w:pPr>
      <w:r>
        <w:rPr>
          <w:rFonts w:hint="eastAsia"/>
        </w:rPr>
        <w:t>院系教务老师输入教学计划、指定任课教师、安排课程时间</w:t>
      </w:r>
    </w:p>
    <w:p w14:paraId="692E4754" w14:textId="61D9E3C5" w:rsidR="00AC2A0D" w:rsidRDefault="00AC2A0D" w:rsidP="00AC2A0D">
      <w:pPr>
        <w:pStyle w:val="a6"/>
        <w:numPr>
          <w:ilvl w:val="0"/>
          <w:numId w:val="18"/>
        </w:numPr>
      </w:pPr>
      <w:r>
        <w:rPr>
          <w:rFonts w:hint="eastAsia"/>
        </w:rPr>
        <w:t>任课老师</w:t>
      </w:r>
      <w:commentRangeStart w:id="8"/>
      <w:r>
        <w:rPr>
          <w:rFonts w:hint="eastAsia"/>
        </w:rPr>
        <w:t>添加课程信息</w:t>
      </w:r>
      <w:commentRangeEnd w:id="8"/>
      <w:r w:rsidR="008925AD">
        <w:rPr>
          <w:rStyle w:val="a8"/>
        </w:rPr>
        <w:commentReference w:id="8"/>
      </w:r>
    </w:p>
    <w:p w14:paraId="7F03F7E5" w14:textId="29300F79" w:rsidR="00AC2A0D" w:rsidRDefault="00AC2A0D" w:rsidP="00AC2A0D">
      <w:pPr>
        <w:pStyle w:val="a6"/>
        <w:numPr>
          <w:ilvl w:val="0"/>
          <w:numId w:val="18"/>
        </w:numPr>
      </w:pPr>
      <w:r>
        <w:rPr>
          <w:rFonts w:hint="eastAsia"/>
        </w:rPr>
        <w:t>学生浏览课程信息、选择课程</w:t>
      </w:r>
    </w:p>
    <w:p w14:paraId="33CE5B9E" w14:textId="0619728E" w:rsidR="00AC2A0D" w:rsidRDefault="00AC2A0D" w:rsidP="00AC2A0D">
      <w:pPr>
        <w:pStyle w:val="a6"/>
        <w:numPr>
          <w:ilvl w:val="0"/>
          <w:numId w:val="18"/>
        </w:numPr>
      </w:pPr>
      <w:r>
        <w:rPr>
          <w:rFonts w:hint="eastAsia"/>
        </w:rPr>
        <w:t>系统</w:t>
      </w:r>
      <w:commentRangeStart w:id="9"/>
      <w:r>
        <w:rPr>
          <w:rFonts w:hint="eastAsia"/>
        </w:rPr>
        <w:t>按算法初次安</w:t>
      </w:r>
      <w:bookmarkStart w:id="10" w:name="_GoBack"/>
      <w:bookmarkEnd w:id="10"/>
      <w:r>
        <w:rPr>
          <w:rFonts w:hint="eastAsia"/>
        </w:rPr>
        <w:t>排选课</w:t>
      </w:r>
      <w:commentRangeEnd w:id="9"/>
      <w:r w:rsidR="008925AD">
        <w:rPr>
          <w:rStyle w:val="a8"/>
        </w:rPr>
        <w:commentReference w:id="9"/>
      </w:r>
    </w:p>
    <w:p w14:paraId="194C5A93" w14:textId="0C40C4EC" w:rsidR="00AC2A0D" w:rsidRDefault="00AC2A0D" w:rsidP="00AC2A0D">
      <w:pPr>
        <w:pStyle w:val="a6"/>
        <w:numPr>
          <w:ilvl w:val="0"/>
          <w:numId w:val="18"/>
        </w:numPr>
      </w:pPr>
      <w:r>
        <w:rPr>
          <w:rFonts w:hint="eastAsia"/>
        </w:rPr>
        <w:t>学生浏览自己选课列表</w:t>
      </w:r>
    </w:p>
    <w:p w14:paraId="2BCF497C" w14:textId="6ECBA136" w:rsidR="00AC2A0D" w:rsidRDefault="00AC2A0D" w:rsidP="00AC2A0D">
      <w:pPr>
        <w:pStyle w:val="a6"/>
        <w:numPr>
          <w:ilvl w:val="0"/>
          <w:numId w:val="18"/>
        </w:numPr>
      </w:pPr>
      <w:r>
        <w:rPr>
          <w:rFonts w:hint="eastAsia"/>
        </w:rPr>
        <w:t>学生可以退选</w:t>
      </w:r>
    </w:p>
    <w:p w14:paraId="14F47DD2" w14:textId="12209747" w:rsidR="00AC2A0D" w:rsidRDefault="00AC2A0D" w:rsidP="00AC2A0D">
      <w:pPr>
        <w:pStyle w:val="a6"/>
        <w:numPr>
          <w:ilvl w:val="0"/>
          <w:numId w:val="18"/>
        </w:numPr>
      </w:pPr>
      <w:r>
        <w:rPr>
          <w:rFonts w:hint="eastAsia"/>
        </w:rPr>
        <w:t>学生二次选择课程</w:t>
      </w:r>
    </w:p>
    <w:p w14:paraId="459171A4" w14:textId="5864A799" w:rsidR="00AC2A0D" w:rsidRDefault="00AC2A0D" w:rsidP="00AC2A0D">
      <w:pPr>
        <w:pStyle w:val="a6"/>
        <w:numPr>
          <w:ilvl w:val="0"/>
          <w:numId w:val="18"/>
        </w:numPr>
      </w:pPr>
      <w:r>
        <w:rPr>
          <w:rFonts w:hint="eastAsia"/>
        </w:rPr>
        <w:t>系统按算法再次安排选课</w:t>
      </w:r>
    </w:p>
    <w:p w14:paraId="07584501" w14:textId="1E0C91F6" w:rsidR="00AC2A0D" w:rsidRDefault="00110CCE" w:rsidP="00AC2A0D">
      <w:pPr>
        <w:pStyle w:val="a6"/>
        <w:numPr>
          <w:ilvl w:val="0"/>
          <w:numId w:val="18"/>
        </w:numPr>
      </w:pPr>
      <w:r>
        <w:rPr>
          <w:rFonts w:hint="eastAsia"/>
        </w:rPr>
        <w:t>教师</w:t>
      </w:r>
      <w:r w:rsidR="00AC2A0D">
        <w:rPr>
          <w:rFonts w:hint="eastAsia"/>
        </w:rPr>
        <w:t>输入成绩</w:t>
      </w:r>
    </w:p>
    <w:p w14:paraId="0BA453AD" w14:textId="13187377" w:rsidR="00AC2A0D" w:rsidRDefault="00AC2A0D" w:rsidP="00AC2A0D">
      <w:pPr>
        <w:pStyle w:val="a6"/>
        <w:numPr>
          <w:ilvl w:val="0"/>
          <w:numId w:val="18"/>
        </w:numPr>
      </w:pPr>
      <w:r>
        <w:rPr>
          <w:rFonts w:hint="eastAsia"/>
        </w:rPr>
        <w:t>学生查看成绩和学分绩统计</w:t>
      </w:r>
    </w:p>
    <w:p w14:paraId="0FC34A85" w14:textId="77777777" w:rsidR="00796A32" w:rsidRDefault="00796A32" w:rsidP="00796A32"/>
    <w:p w14:paraId="61AD089F" w14:textId="0CB11A3D" w:rsidR="00796A32" w:rsidRDefault="00796A32" w:rsidP="00796A32">
      <w:r>
        <w:rPr>
          <w:rFonts w:hint="eastAsia"/>
        </w:rPr>
        <w:t>系统假设：</w:t>
      </w:r>
    </w:p>
    <w:p w14:paraId="01484389" w14:textId="2549E6EB" w:rsidR="00796A32" w:rsidRDefault="00047849" w:rsidP="00796A32">
      <w:pPr>
        <w:pStyle w:val="a6"/>
        <w:numPr>
          <w:ilvl w:val="0"/>
          <w:numId w:val="3"/>
        </w:numPr>
      </w:pPr>
      <w:r>
        <w:rPr>
          <w:rFonts w:hint="eastAsia"/>
        </w:rPr>
        <w:t>学生规模</w:t>
      </w:r>
      <w:r w:rsidR="00696432">
        <w:rPr>
          <w:rFonts w:hint="eastAsia"/>
        </w:rPr>
        <w:t>10</w:t>
      </w:r>
      <w:r>
        <w:rPr>
          <w:rFonts w:hint="eastAsia"/>
        </w:rPr>
        <w:t>00</w:t>
      </w:r>
      <w:r w:rsidR="00696432">
        <w:rPr>
          <w:rFonts w:hint="eastAsia"/>
        </w:rPr>
        <w:t>0</w:t>
      </w:r>
      <w:r>
        <w:rPr>
          <w:rFonts w:hint="eastAsia"/>
        </w:rPr>
        <w:t>名左右，分为</w:t>
      </w:r>
      <w:r>
        <w:rPr>
          <w:rFonts w:hint="eastAsia"/>
        </w:rPr>
        <w:t>4</w:t>
      </w:r>
      <w:r w:rsidR="00696432">
        <w:rPr>
          <w:rFonts w:hint="eastAsia"/>
        </w:rPr>
        <w:t>个本科年级</w:t>
      </w:r>
      <w:r>
        <w:rPr>
          <w:rFonts w:hint="eastAsia"/>
        </w:rPr>
        <w:t>。</w:t>
      </w:r>
    </w:p>
    <w:p w14:paraId="2F2D4FC7" w14:textId="41FD1636" w:rsidR="00047849" w:rsidRDefault="00047849" w:rsidP="00796A32">
      <w:pPr>
        <w:pStyle w:val="a6"/>
        <w:numPr>
          <w:ilvl w:val="0"/>
          <w:numId w:val="3"/>
        </w:numPr>
      </w:pPr>
      <w:r>
        <w:rPr>
          <w:rFonts w:hint="eastAsia"/>
        </w:rPr>
        <w:t>老师规模</w:t>
      </w:r>
      <w:r w:rsidR="00696432">
        <w:rPr>
          <w:rFonts w:hint="eastAsia"/>
        </w:rPr>
        <w:t>150</w:t>
      </w:r>
      <w:r>
        <w:rPr>
          <w:rFonts w:hint="eastAsia"/>
        </w:rPr>
        <w:t>0</w:t>
      </w:r>
      <w:r>
        <w:rPr>
          <w:rFonts w:hint="eastAsia"/>
        </w:rPr>
        <w:t>名左右。</w:t>
      </w:r>
    </w:p>
    <w:p w14:paraId="69DF5376" w14:textId="352599C5" w:rsidR="00047849" w:rsidRDefault="00047849" w:rsidP="00796A32">
      <w:pPr>
        <w:pStyle w:val="a6"/>
        <w:numPr>
          <w:ilvl w:val="0"/>
          <w:numId w:val="3"/>
        </w:numPr>
      </w:pPr>
      <w:r>
        <w:rPr>
          <w:rFonts w:hint="eastAsia"/>
        </w:rPr>
        <w:t>课程规模</w:t>
      </w:r>
      <w:r w:rsidR="00696432">
        <w:rPr>
          <w:rFonts w:hint="eastAsia"/>
        </w:rPr>
        <w:t>10</w:t>
      </w:r>
      <w:r>
        <w:rPr>
          <w:rFonts w:hint="eastAsia"/>
        </w:rPr>
        <w:t>00</w:t>
      </w:r>
      <w:r>
        <w:rPr>
          <w:rFonts w:hint="eastAsia"/>
        </w:rPr>
        <w:t>门左右。</w:t>
      </w:r>
    </w:p>
    <w:p w14:paraId="03BF6748" w14:textId="074A7C02" w:rsidR="00040680" w:rsidRDefault="00040680" w:rsidP="00796A32">
      <w:pPr>
        <w:pStyle w:val="a6"/>
        <w:numPr>
          <w:ilvl w:val="0"/>
          <w:numId w:val="3"/>
        </w:numPr>
      </w:pPr>
      <w:r>
        <w:rPr>
          <w:rFonts w:hint="eastAsia"/>
        </w:rPr>
        <w:t>系统需提供学生和老师的</w:t>
      </w:r>
      <w:del w:id="11" w:author="郭天昊" w:date="2013-09-13T22:04:00Z">
        <w:r w:rsidDel="00A663B8">
          <w:rPr>
            <w:rFonts w:hint="eastAsia"/>
          </w:rPr>
          <w:delText>注册和</w:delText>
        </w:r>
      </w:del>
      <w:r>
        <w:rPr>
          <w:rFonts w:hint="eastAsia"/>
        </w:rPr>
        <w:t>登录功能，以保证用户的使用权限。</w:t>
      </w:r>
    </w:p>
    <w:p w14:paraId="4F79FB65" w14:textId="05EF8216" w:rsidR="00040680" w:rsidRDefault="00040680" w:rsidP="00796A32">
      <w:pPr>
        <w:pStyle w:val="a6"/>
        <w:numPr>
          <w:ilvl w:val="0"/>
          <w:numId w:val="3"/>
        </w:numPr>
      </w:pPr>
      <w:r>
        <w:rPr>
          <w:rFonts w:hint="eastAsia"/>
        </w:rPr>
        <w:t>管理员登录账号为</w:t>
      </w:r>
      <w:r>
        <w:rPr>
          <w:rFonts w:hint="eastAsia"/>
        </w:rPr>
        <w:t>admin</w:t>
      </w:r>
      <w:r>
        <w:rPr>
          <w:rFonts w:hint="eastAsia"/>
        </w:rPr>
        <w:t>，初始密码</w:t>
      </w:r>
      <w:r>
        <w:rPr>
          <w:rFonts w:hint="eastAsia"/>
        </w:rPr>
        <w:t>admin</w:t>
      </w:r>
    </w:p>
    <w:p w14:paraId="1ACE7A6D" w14:textId="4A9CA5F9" w:rsidR="00047849" w:rsidRDefault="00047849" w:rsidP="00047849"/>
    <w:p w14:paraId="603E4A30" w14:textId="30E17391" w:rsidR="00047849" w:rsidRDefault="00047849" w:rsidP="00047849">
      <w:r>
        <w:rPr>
          <w:rFonts w:hint="eastAsia"/>
        </w:rPr>
        <w:t>开发要求</w:t>
      </w:r>
    </w:p>
    <w:p w14:paraId="541B4DE1" w14:textId="7D1D490C" w:rsidR="00047849" w:rsidRDefault="00047849" w:rsidP="00047849">
      <w:pPr>
        <w:pStyle w:val="a6"/>
        <w:numPr>
          <w:ilvl w:val="0"/>
          <w:numId w:val="4"/>
        </w:numPr>
      </w:pPr>
      <w:r>
        <w:rPr>
          <w:rFonts w:hint="eastAsia"/>
        </w:rPr>
        <w:t>采用</w:t>
      </w:r>
      <w:r>
        <w:rPr>
          <w:rFonts w:hint="eastAsia"/>
        </w:rPr>
        <w:t>Java</w:t>
      </w:r>
      <w:r>
        <w:rPr>
          <w:rFonts w:hint="eastAsia"/>
        </w:rPr>
        <w:t>语言开发。</w:t>
      </w:r>
    </w:p>
    <w:p w14:paraId="045C046A" w14:textId="3DDDE2A5" w:rsidR="00047849" w:rsidRDefault="00696432" w:rsidP="00047849">
      <w:pPr>
        <w:pStyle w:val="a6"/>
        <w:numPr>
          <w:ilvl w:val="0"/>
          <w:numId w:val="4"/>
        </w:numPr>
      </w:pPr>
      <w:r>
        <w:rPr>
          <w:rFonts w:hint="eastAsia"/>
        </w:rPr>
        <w:t>用户</w:t>
      </w:r>
      <w:r w:rsidR="00047849">
        <w:rPr>
          <w:rFonts w:hint="eastAsia"/>
        </w:rPr>
        <w:t>远程使用系统。</w:t>
      </w:r>
    </w:p>
    <w:p w14:paraId="5A005BE5" w14:textId="1EB43D0D" w:rsidR="00040680" w:rsidRPr="00796A32" w:rsidRDefault="00696432" w:rsidP="00696432">
      <w:pPr>
        <w:pStyle w:val="a6"/>
        <w:numPr>
          <w:ilvl w:val="0"/>
          <w:numId w:val="4"/>
        </w:numPr>
      </w:pPr>
      <w:r>
        <w:rPr>
          <w:rFonts w:hint="eastAsia"/>
        </w:rPr>
        <w:t>图形化界面进行</w:t>
      </w:r>
      <w:r w:rsidR="00047849">
        <w:rPr>
          <w:rFonts w:hint="eastAsia"/>
        </w:rPr>
        <w:t>操作。</w:t>
      </w:r>
    </w:p>
    <w:p w14:paraId="7DF091F7" w14:textId="77777777" w:rsidR="00363BE4" w:rsidRDefault="00363BE4" w:rsidP="00363BE4"/>
    <w:p w14:paraId="449D9449" w14:textId="1C7F04F3" w:rsidR="00C60E97" w:rsidRDefault="00C60E97" w:rsidP="00B77C36">
      <w:pPr>
        <w:pStyle w:val="2"/>
      </w:pPr>
      <w:r>
        <w:rPr>
          <w:rFonts w:hint="eastAsia"/>
        </w:rPr>
        <w:lastRenderedPageBreak/>
        <w:t>开发阶段规划</w:t>
      </w:r>
    </w:p>
    <w:p w14:paraId="6688B0F7" w14:textId="3B794084" w:rsidR="00C60E97" w:rsidRDefault="002E6D7F" w:rsidP="00C60E97">
      <w:r>
        <w:rPr>
          <w:rFonts w:hint="eastAsia"/>
        </w:rPr>
        <w:t>瀑布式开发</w:t>
      </w:r>
    </w:p>
    <w:p w14:paraId="07F31C8D" w14:textId="77777777" w:rsidR="002E6D7F" w:rsidRDefault="002E6D7F" w:rsidP="00C60E97">
      <w:r>
        <w:rPr>
          <w:rFonts w:hint="eastAsia"/>
        </w:rPr>
        <w:t>准备</w:t>
      </w:r>
    </w:p>
    <w:p w14:paraId="35ACED2F" w14:textId="149B045F" w:rsidR="002E6D7F" w:rsidRDefault="002E6D7F" w:rsidP="00C60E97">
      <w:r>
        <w:rPr>
          <w:rFonts w:hint="eastAsia"/>
        </w:rPr>
        <w:t>需求</w:t>
      </w:r>
      <w:r>
        <w:rPr>
          <w:rFonts w:hint="eastAsia"/>
        </w:rPr>
        <w:t>I</w:t>
      </w:r>
    </w:p>
    <w:p w14:paraId="0694DB64" w14:textId="13138510" w:rsidR="002E6D7F" w:rsidRDefault="002E6D7F" w:rsidP="00C60E97">
      <w:r>
        <w:rPr>
          <w:rFonts w:hint="eastAsia"/>
        </w:rPr>
        <w:t>需求</w:t>
      </w:r>
      <w:r>
        <w:rPr>
          <w:rFonts w:hint="eastAsia"/>
        </w:rPr>
        <w:t xml:space="preserve"> II</w:t>
      </w:r>
    </w:p>
    <w:p w14:paraId="6EE47107" w14:textId="41203918" w:rsidR="002E6D7F" w:rsidRDefault="002E6D7F" w:rsidP="00C60E97">
      <w:r>
        <w:rPr>
          <w:rFonts w:hint="eastAsia"/>
        </w:rPr>
        <w:t>体系结构设计</w:t>
      </w:r>
      <w:r>
        <w:rPr>
          <w:rFonts w:hint="eastAsia"/>
        </w:rPr>
        <w:t xml:space="preserve"> I</w:t>
      </w:r>
    </w:p>
    <w:p w14:paraId="0C3B1760" w14:textId="73346BBD" w:rsidR="002E6D7F" w:rsidRDefault="002E6D7F" w:rsidP="00C60E97">
      <w:r>
        <w:rPr>
          <w:rFonts w:hint="eastAsia"/>
        </w:rPr>
        <w:t>体系结构设计</w:t>
      </w:r>
      <w:r>
        <w:rPr>
          <w:rFonts w:hint="eastAsia"/>
        </w:rPr>
        <w:t xml:space="preserve"> II</w:t>
      </w:r>
    </w:p>
    <w:p w14:paraId="3D16249A" w14:textId="4106A74B" w:rsidR="002E6D7F" w:rsidRDefault="002E6D7F" w:rsidP="00C60E97">
      <w:r>
        <w:rPr>
          <w:rFonts w:hint="eastAsia"/>
        </w:rPr>
        <w:t>详细设计</w:t>
      </w:r>
      <w:r>
        <w:rPr>
          <w:rFonts w:hint="eastAsia"/>
        </w:rPr>
        <w:t xml:space="preserve"> I</w:t>
      </w:r>
    </w:p>
    <w:p w14:paraId="374CB6C6" w14:textId="1CF693F1" w:rsidR="002E6D7F" w:rsidRDefault="002E6D7F" w:rsidP="00C60E97">
      <w:r>
        <w:rPr>
          <w:rFonts w:hint="eastAsia"/>
        </w:rPr>
        <w:t>详细设计</w:t>
      </w:r>
      <w:r>
        <w:rPr>
          <w:rFonts w:hint="eastAsia"/>
        </w:rPr>
        <w:t xml:space="preserve"> II</w:t>
      </w:r>
    </w:p>
    <w:p w14:paraId="68A28DA1" w14:textId="77777777" w:rsidR="002E6D7F" w:rsidRDefault="002E6D7F" w:rsidP="00C60E97">
      <w:r>
        <w:rPr>
          <w:rFonts w:hint="eastAsia"/>
        </w:rPr>
        <w:t>构造</w:t>
      </w:r>
    </w:p>
    <w:p w14:paraId="3A965480" w14:textId="3F2047EF" w:rsidR="002E6D7F" w:rsidRDefault="002E6D7F" w:rsidP="00C60E97">
      <w:r>
        <w:rPr>
          <w:rFonts w:hint="eastAsia"/>
        </w:rPr>
        <w:t>测试</w:t>
      </w:r>
    </w:p>
    <w:p w14:paraId="54746B9F" w14:textId="11519DC3" w:rsidR="002E6D7F" w:rsidRDefault="002E6D7F" w:rsidP="00C60E97">
      <w:r>
        <w:rPr>
          <w:rFonts w:hint="eastAsia"/>
        </w:rPr>
        <w:t>移交</w:t>
      </w:r>
    </w:p>
    <w:p w14:paraId="031E0401" w14:textId="318C5CC0" w:rsidR="002E6D7F" w:rsidRDefault="002E6D7F" w:rsidP="00C60E97">
      <w:r>
        <w:rPr>
          <w:rFonts w:hint="eastAsia"/>
        </w:rPr>
        <w:t>展示</w:t>
      </w:r>
    </w:p>
    <w:p w14:paraId="5DE1E3D2" w14:textId="77777777" w:rsidR="002E6D7F" w:rsidRPr="00C60E97" w:rsidRDefault="002E6D7F" w:rsidP="00C60E97"/>
    <w:p w14:paraId="37B1A6FF" w14:textId="77777777" w:rsidR="00F367C6" w:rsidRPr="00FA0908" w:rsidRDefault="004116BC" w:rsidP="00F367C6">
      <w:pPr>
        <w:pStyle w:val="2"/>
      </w:pPr>
      <w:r w:rsidRPr="00FA0908">
        <w:rPr>
          <w:rFonts w:hint="eastAsia"/>
        </w:rPr>
        <w:t>大作业评分办法</w:t>
      </w:r>
    </w:p>
    <w:p w14:paraId="231759A7" w14:textId="69C84776" w:rsidR="0065461E" w:rsidRPr="0065461E" w:rsidRDefault="00B43B0C" w:rsidP="00FD17A1">
      <w:r>
        <w:rPr>
          <w:rFonts w:ascii="Times New Roman" w:hAnsi="Times New Roman" w:cs="Times New Roman" w:hint="eastAsia"/>
          <w:szCs w:val="21"/>
        </w:rPr>
        <w:t>TBD</w:t>
      </w:r>
    </w:p>
    <w:p w14:paraId="5F542A4E" w14:textId="77777777" w:rsidR="005C6710" w:rsidRPr="00FD17A1" w:rsidRDefault="005C6710" w:rsidP="00FD17A1"/>
    <w:sectPr w:rsidR="005C6710" w:rsidRPr="00FD17A1" w:rsidSect="00B7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郭天昊" w:date="2013-09-13T22:05:00Z" w:initials="郭天昊">
    <w:p w14:paraId="10C8CE3F" w14:textId="04C50FE9" w:rsidR="00A663B8" w:rsidRDefault="00A663B8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学校的整体</w:t>
      </w:r>
      <w:r>
        <w:t>教学计划，如</w:t>
      </w:r>
      <w:r>
        <w:rPr>
          <w:rFonts w:hint="eastAsia"/>
        </w:rPr>
        <w:t>上面</w:t>
      </w:r>
      <w:r>
        <w:t>表格中课程模块分哪几个</w:t>
      </w:r>
      <w:r>
        <w:rPr>
          <w:rFonts w:hint="eastAsia"/>
        </w:rPr>
        <w:t>以及</w:t>
      </w:r>
      <w:r>
        <w:t>各模块的</w:t>
      </w:r>
      <w:r>
        <w:rPr>
          <w:rFonts w:hint="eastAsia"/>
        </w:rPr>
        <w:t>具体</w:t>
      </w:r>
      <w:r>
        <w:t>内容</w:t>
      </w:r>
      <w:r>
        <w:rPr>
          <w:rFonts w:hint="eastAsia"/>
        </w:rPr>
        <w:t>，</w:t>
      </w:r>
      <w:r w:rsidR="008925AD">
        <w:t>这些</w:t>
      </w:r>
      <w:r w:rsidR="008925AD">
        <w:rPr>
          <w:rFonts w:hint="eastAsia"/>
        </w:rPr>
        <w:t>可以</w:t>
      </w:r>
      <w:r>
        <w:t>直接修改并全局生效</w:t>
      </w:r>
      <w:r w:rsidR="008925AD">
        <w:rPr>
          <w:rFonts w:hint="eastAsia"/>
        </w:rPr>
        <w:t>（</w:t>
      </w:r>
      <w:r w:rsidR="008925AD">
        <w:t>对</w:t>
      </w:r>
      <w:proofErr w:type="gramStart"/>
      <w:r w:rsidR="008925AD">
        <w:t>”</w:t>
      </w:r>
      <w:proofErr w:type="gramEnd"/>
      <w:r w:rsidR="008925AD">
        <w:rPr>
          <w:rFonts w:hint="eastAsia"/>
        </w:rPr>
        <w:t>学生准入、准出、毕业资格</w:t>
      </w:r>
      <w:r w:rsidR="008925AD">
        <w:rPr>
          <w:rFonts w:hint="eastAsia"/>
        </w:rPr>
        <w:t>……</w:t>
      </w:r>
      <w:proofErr w:type="gramStart"/>
      <w:r w:rsidR="008925AD">
        <w:t>”</w:t>
      </w:r>
      <w:proofErr w:type="gramEnd"/>
      <w:r w:rsidR="008925AD">
        <w:rPr>
          <w:rFonts w:hint="eastAsia"/>
        </w:rPr>
        <w:t>有</w:t>
      </w:r>
      <w:r w:rsidR="008925AD">
        <w:t>影响）</w:t>
      </w:r>
      <w:r>
        <w:t>。</w:t>
      </w:r>
    </w:p>
  </w:comment>
  <w:comment w:id="2" w:author="郭天昊" w:date="2013-09-13T22:08:00Z" w:initials="郭天昊">
    <w:p w14:paraId="685B096D" w14:textId="067A0881" w:rsidR="00A663B8" w:rsidRDefault="00A663B8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各院系各年级</w:t>
      </w:r>
      <w:r>
        <w:t>的教学计划，可以分学期查看。具体</w:t>
      </w:r>
      <w:r>
        <w:rPr>
          <w:rFonts w:hint="eastAsia"/>
        </w:rPr>
        <w:t>计划</w:t>
      </w:r>
      <w:r>
        <w:t>指各年级</w:t>
      </w:r>
      <w:r>
        <w:rPr>
          <w:rFonts w:hint="eastAsia"/>
        </w:rPr>
        <w:t>各</w:t>
      </w:r>
      <w:r>
        <w:t>学期</w:t>
      </w:r>
      <w:r>
        <w:rPr>
          <w:rFonts w:hint="eastAsia"/>
        </w:rPr>
        <w:t>的</w:t>
      </w:r>
      <w:r w:rsidR="00B863EE">
        <w:t>课程</w:t>
      </w:r>
      <w:r w:rsidR="00B863EE">
        <w:rPr>
          <w:rFonts w:hint="eastAsia"/>
        </w:rPr>
        <w:t>信息</w:t>
      </w:r>
      <w:r w:rsidR="00B863EE">
        <w:t>，相应的</w:t>
      </w:r>
      <w:r w:rsidR="00B863EE">
        <w:rPr>
          <w:rFonts w:hint="eastAsia"/>
        </w:rPr>
        <w:t>教师、</w:t>
      </w:r>
      <w:r w:rsidR="00B863EE">
        <w:t>学生人数</w:t>
      </w:r>
      <w:r w:rsidR="00B863EE">
        <w:rPr>
          <w:rFonts w:hint="eastAsia"/>
        </w:rPr>
        <w:t>、学分</w:t>
      </w:r>
      <w:r w:rsidR="00B863EE">
        <w:t>、模块</w:t>
      </w:r>
      <w:r w:rsidR="00B863EE">
        <w:rPr>
          <w:rFonts w:hint="eastAsia"/>
        </w:rPr>
        <w:t>等</w:t>
      </w:r>
      <w:r w:rsidR="00B863EE">
        <w:t>。</w:t>
      </w:r>
      <w:r w:rsidR="00B863EE">
        <w:rPr>
          <w:rFonts w:hint="eastAsia"/>
        </w:rPr>
        <w:t>具体</w:t>
      </w:r>
      <w:r w:rsidR="00B863EE">
        <w:t>课程</w:t>
      </w:r>
      <w:r w:rsidR="00B863EE">
        <w:rPr>
          <w:rFonts w:hint="eastAsia"/>
        </w:rPr>
        <w:t>可以</w:t>
      </w:r>
      <w:r w:rsidR="00B863EE">
        <w:t>查看每周的教学计划。</w:t>
      </w:r>
    </w:p>
  </w:comment>
  <w:comment w:id="3" w:author="郭天昊" w:date="2013-09-13T22:15:00Z" w:initials="郭天昊">
    <w:p w14:paraId="3F5D0C0B" w14:textId="499EDF25" w:rsidR="00B863EE" w:rsidRDefault="00B863EE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可以</w:t>
      </w:r>
      <w:r>
        <w:t>查看所有教师</w:t>
      </w:r>
      <w:r>
        <w:rPr>
          <w:rFonts w:hint="eastAsia"/>
        </w:rPr>
        <w:t>的</w:t>
      </w:r>
      <w:r>
        <w:t>列表</w:t>
      </w:r>
      <w:r>
        <w:rPr>
          <w:rFonts w:hint="eastAsia"/>
        </w:rPr>
        <w:t>及</w:t>
      </w:r>
      <w:r>
        <w:t>详细信息</w:t>
      </w:r>
      <w:r>
        <w:rPr>
          <w:rFonts w:hint="eastAsia"/>
        </w:rPr>
        <w:t>，</w:t>
      </w:r>
      <w:r>
        <w:t>有筛选功能，有全局查找功能（不限于</w:t>
      </w:r>
      <w:r>
        <w:rPr>
          <w:rFonts w:hint="eastAsia"/>
        </w:rPr>
        <w:t>按</w:t>
      </w:r>
      <w:r>
        <w:t>名字</w:t>
      </w:r>
      <w:r>
        <w:rPr>
          <w:rFonts w:hint="eastAsia"/>
        </w:rPr>
        <w:t>、</w:t>
      </w:r>
      <w:r>
        <w:t>编号等查找）</w:t>
      </w:r>
      <w:r>
        <w:rPr>
          <w:rFonts w:hint="eastAsia"/>
        </w:rPr>
        <w:t>。</w:t>
      </w:r>
    </w:p>
  </w:comment>
  <w:comment w:id="4" w:author="郭天昊" w:date="2013-09-13T22:20:00Z" w:initials="郭天昊">
    <w:p w14:paraId="6EE377B7" w14:textId="5CDD5718" w:rsidR="00B863EE" w:rsidRDefault="00B863EE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与</w:t>
      </w:r>
      <w:r>
        <w:t>教师统计信息类似。</w:t>
      </w:r>
    </w:p>
  </w:comment>
  <w:comment w:id="8" w:author="郭天昊" w:date="2013-09-13T22:24:00Z" w:initials="郭天昊">
    <w:p w14:paraId="1A0731B8" w14:textId="78C0EFAE" w:rsidR="008925AD" w:rsidRDefault="008925AD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如果</w:t>
      </w:r>
      <w:r>
        <w:t>是必修，</w:t>
      </w:r>
      <w:r>
        <w:rPr>
          <w:rFonts w:hint="eastAsia"/>
        </w:rPr>
        <w:t>能够添加</w:t>
      </w:r>
      <w:r>
        <w:t>学生</w:t>
      </w:r>
      <w:r>
        <w:rPr>
          <w:rFonts w:hint="eastAsia"/>
        </w:rPr>
        <w:t>列表</w:t>
      </w:r>
      <w:r>
        <w:t>。</w:t>
      </w:r>
    </w:p>
  </w:comment>
  <w:comment w:id="9" w:author="郭天昊" w:date="2013-09-13T22:22:00Z" w:initials="郭天昊">
    <w:p w14:paraId="11E56E14" w14:textId="0E81863B" w:rsidR="008925AD" w:rsidRDefault="008925AD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按教学计划</w:t>
      </w:r>
      <w:r>
        <w:t>添加必修、指选课程。其他</w:t>
      </w:r>
      <w:r>
        <w:rPr>
          <w:rFonts w:hint="eastAsia"/>
        </w:rPr>
        <w:t>按算法</w:t>
      </w:r>
      <w:r>
        <w:t>或先到先得等规则添加。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C8CE3F" w15:done="0"/>
  <w15:commentEx w15:paraId="685B096D" w15:done="0"/>
  <w15:commentEx w15:paraId="3F5D0C0B" w15:done="0"/>
  <w15:commentEx w15:paraId="6EE377B7" w15:done="0"/>
  <w15:commentEx w15:paraId="1A0731B8" w15:done="0"/>
  <w15:commentEx w15:paraId="11E56E1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B1007" w14:textId="77777777" w:rsidR="003F742E" w:rsidRDefault="003F742E" w:rsidP="00BE19D2">
      <w:r>
        <w:separator/>
      </w:r>
    </w:p>
  </w:endnote>
  <w:endnote w:type="continuationSeparator" w:id="0">
    <w:p w14:paraId="6B883CF2" w14:textId="77777777" w:rsidR="003F742E" w:rsidRDefault="003F742E" w:rsidP="00BE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FE62C" w14:textId="77777777" w:rsidR="003F742E" w:rsidRDefault="003F742E" w:rsidP="00BE19D2">
      <w:r>
        <w:separator/>
      </w:r>
    </w:p>
  </w:footnote>
  <w:footnote w:type="continuationSeparator" w:id="0">
    <w:p w14:paraId="0D1994E1" w14:textId="77777777" w:rsidR="003F742E" w:rsidRDefault="003F742E" w:rsidP="00BE1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3F34"/>
    <w:multiLevelType w:val="hybridMultilevel"/>
    <w:tmpl w:val="C39236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38C36F0"/>
    <w:multiLevelType w:val="hybridMultilevel"/>
    <w:tmpl w:val="C4B4D4E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5AE76C7"/>
    <w:multiLevelType w:val="hybridMultilevel"/>
    <w:tmpl w:val="335007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2568439F"/>
    <w:multiLevelType w:val="hybridMultilevel"/>
    <w:tmpl w:val="08564E18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2D4AF53C">
      <w:start w:val="1"/>
      <w:numFmt w:val="decimal"/>
      <w:lvlText w:val="%4、"/>
      <w:lvlJc w:val="left"/>
      <w:pPr>
        <w:ind w:left="1636" w:hanging="360"/>
      </w:pPr>
      <w:rPr>
        <w:rFonts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7309EE"/>
    <w:multiLevelType w:val="hybridMultilevel"/>
    <w:tmpl w:val="C232B206"/>
    <w:lvl w:ilvl="0" w:tplc="C780F0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ED4448"/>
    <w:multiLevelType w:val="hybridMultilevel"/>
    <w:tmpl w:val="6D78EE4A"/>
    <w:lvl w:ilvl="0" w:tplc="C86C4F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B1EC53E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730951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DA7EB90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7DC0B1C4" w:tentative="1">
      <w:start w:val="1"/>
      <w:numFmt w:val="lowerLetter"/>
      <w:lvlText w:val="%5)"/>
      <w:lvlJc w:val="left"/>
      <w:pPr>
        <w:ind w:left="2100" w:hanging="420"/>
      </w:pPr>
    </w:lvl>
    <w:lvl w:ilvl="5" w:tplc="56B27C7C" w:tentative="1">
      <w:start w:val="1"/>
      <w:numFmt w:val="lowerRoman"/>
      <w:lvlText w:val="%6."/>
      <w:lvlJc w:val="right"/>
      <w:pPr>
        <w:ind w:left="2520" w:hanging="420"/>
      </w:pPr>
    </w:lvl>
    <w:lvl w:ilvl="6" w:tplc="44303662" w:tentative="1">
      <w:start w:val="1"/>
      <w:numFmt w:val="decimal"/>
      <w:lvlText w:val="%7."/>
      <w:lvlJc w:val="left"/>
      <w:pPr>
        <w:ind w:left="2940" w:hanging="420"/>
      </w:pPr>
    </w:lvl>
    <w:lvl w:ilvl="7" w:tplc="C07CCC66" w:tentative="1">
      <w:start w:val="1"/>
      <w:numFmt w:val="lowerLetter"/>
      <w:lvlText w:val="%8)"/>
      <w:lvlJc w:val="left"/>
      <w:pPr>
        <w:ind w:left="3360" w:hanging="420"/>
      </w:pPr>
    </w:lvl>
    <w:lvl w:ilvl="8" w:tplc="F37C5DF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87074C"/>
    <w:multiLevelType w:val="hybridMultilevel"/>
    <w:tmpl w:val="3F7E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5870CC"/>
    <w:multiLevelType w:val="hybridMultilevel"/>
    <w:tmpl w:val="0A7811D8"/>
    <w:lvl w:ilvl="0" w:tplc="5C36053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F10988"/>
    <w:multiLevelType w:val="hybridMultilevel"/>
    <w:tmpl w:val="A046127C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36" w:hanging="36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7B6C85"/>
    <w:multiLevelType w:val="hybridMultilevel"/>
    <w:tmpl w:val="E6C8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978E2"/>
    <w:multiLevelType w:val="hybridMultilevel"/>
    <w:tmpl w:val="9366336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4">
    <w:nsid w:val="4A7363F3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1F1944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B03F80"/>
    <w:multiLevelType w:val="hybridMultilevel"/>
    <w:tmpl w:val="C128CF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6808503F"/>
    <w:multiLevelType w:val="hybridMultilevel"/>
    <w:tmpl w:val="6D7A75C6"/>
    <w:lvl w:ilvl="0" w:tplc="816A2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5396929"/>
    <w:multiLevelType w:val="hybridMultilevel"/>
    <w:tmpl w:val="546E7536"/>
    <w:lvl w:ilvl="0" w:tplc="0409000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2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5"/>
  </w:num>
  <w:num w:numId="4">
    <w:abstractNumId w:val="8"/>
  </w:num>
  <w:num w:numId="5">
    <w:abstractNumId w:val="12"/>
  </w:num>
  <w:num w:numId="6">
    <w:abstractNumId w:val="17"/>
  </w:num>
  <w:num w:numId="7">
    <w:abstractNumId w:val="4"/>
  </w:num>
  <w:num w:numId="8">
    <w:abstractNumId w:val="6"/>
  </w:num>
  <w:num w:numId="9">
    <w:abstractNumId w:val="19"/>
  </w:num>
  <w:num w:numId="10">
    <w:abstractNumId w:val="13"/>
  </w:num>
  <w:num w:numId="11">
    <w:abstractNumId w:val="20"/>
  </w:num>
  <w:num w:numId="12">
    <w:abstractNumId w:val="9"/>
  </w:num>
  <w:num w:numId="13">
    <w:abstractNumId w:val="3"/>
  </w:num>
  <w:num w:numId="14">
    <w:abstractNumId w:val="1"/>
  </w:num>
  <w:num w:numId="15">
    <w:abstractNumId w:val="11"/>
  </w:num>
  <w:num w:numId="16">
    <w:abstractNumId w:val="14"/>
  </w:num>
  <w:num w:numId="17">
    <w:abstractNumId w:val="18"/>
  </w:num>
  <w:num w:numId="18">
    <w:abstractNumId w:val="5"/>
  </w:num>
  <w:num w:numId="19">
    <w:abstractNumId w:val="10"/>
  </w:num>
  <w:num w:numId="20">
    <w:abstractNumId w:val="0"/>
  </w:num>
  <w:num w:numId="21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郭天昊">
    <w15:presenceInfo w15:providerId="Windows Live" w15:userId="f951da8cbbdc99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6"/>
  <w:bordersDoNotSurroundHeader/>
  <w:bordersDoNotSurroundFooter/>
  <w:proofState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D2"/>
    <w:rsid w:val="00023A81"/>
    <w:rsid w:val="00040680"/>
    <w:rsid w:val="00044E4A"/>
    <w:rsid w:val="00045443"/>
    <w:rsid w:val="0004742D"/>
    <w:rsid w:val="00047849"/>
    <w:rsid w:val="00051D00"/>
    <w:rsid w:val="000658AA"/>
    <w:rsid w:val="0007131C"/>
    <w:rsid w:val="00085167"/>
    <w:rsid w:val="000875CF"/>
    <w:rsid w:val="000C1E47"/>
    <w:rsid w:val="000F57A6"/>
    <w:rsid w:val="00102ED9"/>
    <w:rsid w:val="00110CCE"/>
    <w:rsid w:val="00120EAE"/>
    <w:rsid w:val="001429AB"/>
    <w:rsid w:val="0014744A"/>
    <w:rsid w:val="00152581"/>
    <w:rsid w:val="00153CDD"/>
    <w:rsid w:val="00165019"/>
    <w:rsid w:val="00180F05"/>
    <w:rsid w:val="0018388D"/>
    <w:rsid w:val="00195983"/>
    <w:rsid w:val="001D7C2B"/>
    <w:rsid w:val="001E324F"/>
    <w:rsid w:val="00240601"/>
    <w:rsid w:val="00247D23"/>
    <w:rsid w:val="00254161"/>
    <w:rsid w:val="00274EEF"/>
    <w:rsid w:val="0027599B"/>
    <w:rsid w:val="0029136A"/>
    <w:rsid w:val="00296E63"/>
    <w:rsid w:val="002A5BDF"/>
    <w:rsid w:val="002C26F0"/>
    <w:rsid w:val="002D0D4C"/>
    <w:rsid w:val="002D6499"/>
    <w:rsid w:val="002E6D7F"/>
    <w:rsid w:val="002F3C8A"/>
    <w:rsid w:val="00300A1B"/>
    <w:rsid w:val="003070E0"/>
    <w:rsid w:val="00363BE4"/>
    <w:rsid w:val="00374047"/>
    <w:rsid w:val="003872F4"/>
    <w:rsid w:val="003A65BA"/>
    <w:rsid w:val="003A7804"/>
    <w:rsid w:val="003B0451"/>
    <w:rsid w:val="003C4ACB"/>
    <w:rsid w:val="003C55CF"/>
    <w:rsid w:val="003D277B"/>
    <w:rsid w:val="003E3982"/>
    <w:rsid w:val="003F0CF2"/>
    <w:rsid w:val="003F350E"/>
    <w:rsid w:val="003F72C4"/>
    <w:rsid w:val="003F742E"/>
    <w:rsid w:val="00401975"/>
    <w:rsid w:val="004116BC"/>
    <w:rsid w:val="00435B6D"/>
    <w:rsid w:val="00440768"/>
    <w:rsid w:val="00446B87"/>
    <w:rsid w:val="00446F49"/>
    <w:rsid w:val="00457695"/>
    <w:rsid w:val="00461BBF"/>
    <w:rsid w:val="004629D3"/>
    <w:rsid w:val="00475B94"/>
    <w:rsid w:val="00486111"/>
    <w:rsid w:val="004868A9"/>
    <w:rsid w:val="00491058"/>
    <w:rsid w:val="004B6009"/>
    <w:rsid w:val="004E2AFE"/>
    <w:rsid w:val="004E63F6"/>
    <w:rsid w:val="004E679A"/>
    <w:rsid w:val="00500AFC"/>
    <w:rsid w:val="005034CB"/>
    <w:rsid w:val="00512690"/>
    <w:rsid w:val="005604CD"/>
    <w:rsid w:val="00566D18"/>
    <w:rsid w:val="005852A6"/>
    <w:rsid w:val="00595A2C"/>
    <w:rsid w:val="005B0C11"/>
    <w:rsid w:val="005C3378"/>
    <w:rsid w:val="005C6710"/>
    <w:rsid w:val="005D63B4"/>
    <w:rsid w:val="0060575F"/>
    <w:rsid w:val="006221DA"/>
    <w:rsid w:val="00640370"/>
    <w:rsid w:val="0065461E"/>
    <w:rsid w:val="00662FD3"/>
    <w:rsid w:val="00674748"/>
    <w:rsid w:val="006835D3"/>
    <w:rsid w:val="0068447D"/>
    <w:rsid w:val="00693B0F"/>
    <w:rsid w:val="00696432"/>
    <w:rsid w:val="006A0065"/>
    <w:rsid w:val="006A48EE"/>
    <w:rsid w:val="006D2703"/>
    <w:rsid w:val="006D28CA"/>
    <w:rsid w:val="006E2403"/>
    <w:rsid w:val="006E4B08"/>
    <w:rsid w:val="006E7570"/>
    <w:rsid w:val="00705DBD"/>
    <w:rsid w:val="00707546"/>
    <w:rsid w:val="00707CC7"/>
    <w:rsid w:val="00710FCD"/>
    <w:rsid w:val="00712583"/>
    <w:rsid w:val="00726042"/>
    <w:rsid w:val="007341C0"/>
    <w:rsid w:val="0075334C"/>
    <w:rsid w:val="0075679C"/>
    <w:rsid w:val="007764FB"/>
    <w:rsid w:val="007933D8"/>
    <w:rsid w:val="00796A32"/>
    <w:rsid w:val="007C416D"/>
    <w:rsid w:val="007C4D8D"/>
    <w:rsid w:val="007E38D0"/>
    <w:rsid w:val="007F1404"/>
    <w:rsid w:val="007F31E5"/>
    <w:rsid w:val="00806104"/>
    <w:rsid w:val="0082486C"/>
    <w:rsid w:val="0085138C"/>
    <w:rsid w:val="00865B02"/>
    <w:rsid w:val="00876D00"/>
    <w:rsid w:val="008925AD"/>
    <w:rsid w:val="008942D9"/>
    <w:rsid w:val="008D48EE"/>
    <w:rsid w:val="00902702"/>
    <w:rsid w:val="00930154"/>
    <w:rsid w:val="00940BF1"/>
    <w:rsid w:val="00950C77"/>
    <w:rsid w:val="00952F87"/>
    <w:rsid w:val="0095433A"/>
    <w:rsid w:val="00987025"/>
    <w:rsid w:val="00997D62"/>
    <w:rsid w:val="009A0CCD"/>
    <w:rsid w:val="009B5C4C"/>
    <w:rsid w:val="009C0F4D"/>
    <w:rsid w:val="00A061B8"/>
    <w:rsid w:val="00A354BD"/>
    <w:rsid w:val="00A663B8"/>
    <w:rsid w:val="00A77AEF"/>
    <w:rsid w:val="00A973DE"/>
    <w:rsid w:val="00AA1D06"/>
    <w:rsid w:val="00AA5667"/>
    <w:rsid w:val="00AA5857"/>
    <w:rsid w:val="00AA7ABE"/>
    <w:rsid w:val="00AB6221"/>
    <w:rsid w:val="00AB70ED"/>
    <w:rsid w:val="00AC1B62"/>
    <w:rsid w:val="00AC2A0D"/>
    <w:rsid w:val="00AE309C"/>
    <w:rsid w:val="00B048FA"/>
    <w:rsid w:val="00B07889"/>
    <w:rsid w:val="00B122F2"/>
    <w:rsid w:val="00B129D8"/>
    <w:rsid w:val="00B16E1B"/>
    <w:rsid w:val="00B265D5"/>
    <w:rsid w:val="00B31960"/>
    <w:rsid w:val="00B31B98"/>
    <w:rsid w:val="00B3235A"/>
    <w:rsid w:val="00B32B0B"/>
    <w:rsid w:val="00B359C6"/>
    <w:rsid w:val="00B4335C"/>
    <w:rsid w:val="00B43B0C"/>
    <w:rsid w:val="00B70D21"/>
    <w:rsid w:val="00B72856"/>
    <w:rsid w:val="00B73B7C"/>
    <w:rsid w:val="00B74394"/>
    <w:rsid w:val="00B77C36"/>
    <w:rsid w:val="00B80435"/>
    <w:rsid w:val="00B863EE"/>
    <w:rsid w:val="00B91053"/>
    <w:rsid w:val="00BA3DB2"/>
    <w:rsid w:val="00BA75B8"/>
    <w:rsid w:val="00BB2125"/>
    <w:rsid w:val="00BE19D2"/>
    <w:rsid w:val="00BF3FE6"/>
    <w:rsid w:val="00BF7184"/>
    <w:rsid w:val="00C021C0"/>
    <w:rsid w:val="00C04806"/>
    <w:rsid w:val="00C132C1"/>
    <w:rsid w:val="00C51F9C"/>
    <w:rsid w:val="00C54A58"/>
    <w:rsid w:val="00C60E97"/>
    <w:rsid w:val="00C67E1D"/>
    <w:rsid w:val="00C77885"/>
    <w:rsid w:val="00C867F5"/>
    <w:rsid w:val="00C97020"/>
    <w:rsid w:val="00CB7580"/>
    <w:rsid w:val="00CF5EE3"/>
    <w:rsid w:val="00CF6FAF"/>
    <w:rsid w:val="00D01F31"/>
    <w:rsid w:val="00D177B3"/>
    <w:rsid w:val="00D248DF"/>
    <w:rsid w:val="00D82A35"/>
    <w:rsid w:val="00D834BF"/>
    <w:rsid w:val="00D871BC"/>
    <w:rsid w:val="00DC2E01"/>
    <w:rsid w:val="00DD0E9C"/>
    <w:rsid w:val="00DF1427"/>
    <w:rsid w:val="00DF7A61"/>
    <w:rsid w:val="00E0224F"/>
    <w:rsid w:val="00E301BF"/>
    <w:rsid w:val="00E615E6"/>
    <w:rsid w:val="00E819D1"/>
    <w:rsid w:val="00E9097D"/>
    <w:rsid w:val="00E935F4"/>
    <w:rsid w:val="00EC1C95"/>
    <w:rsid w:val="00EC26D2"/>
    <w:rsid w:val="00EC483C"/>
    <w:rsid w:val="00ED3A63"/>
    <w:rsid w:val="00EE2297"/>
    <w:rsid w:val="00EF52F1"/>
    <w:rsid w:val="00F00FBF"/>
    <w:rsid w:val="00F0706C"/>
    <w:rsid w:val="00F15383"/>
    <w:rsid w:val="00F1734D"/>
    <w:rsid w:val="00F367C6"/>
    <w:rsid w:val="00F504F3"/>
    <w:rsid w:val="00F63A45"/>
    <w:rsid w:val="00F76DB3"/>
    <w:rsid w:val="00F76E2C"/>
    <w:rsid w:val="00F86C3A"/>
    <w:rsid w:val="00F959D4"/>
    <w:rsid w:val="00FA0908"/>
    <w:rsid w:val="00FA23D0"/>
    <w:rsid w:val="00FB2DFF"/>
    <w:rsid w:val="00FD17A1"/>
    <w:rsid w:val="00FF0B5A"/>
    <w:rsid w:val="00FF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E3205C"/>
  <w15:docId w15:val="{A95B6AD9-AAA7-4E6A-B6F9-DD77F745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2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2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2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19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19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6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26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32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E3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796A3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96432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A663B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A663B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A663B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A663B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A663B8"/>
    <w:rPr>
      <w:b/>
      <w:bCs/>
    </w:rPr>
  </w:style>
  <w:style w:type="paragraph" w:styleId="ab">
    <w:name w:val="Revision"/>
    <w:hidden/>
    <w:uiPriority w:val="99"/>
    <w:semiHidden/>
    <w:rsid w:val="009C0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://jw.nju.edu.cn/EduContentList.aspx?MType=PX-SSZJGZQ-PYFAJXJH&amp;FType=SSZJGZQ&amp;res_type=eInf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15BE8-A960-4D17-B021-877EC310D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郭天昊</cp:lastModifiedBy>
  <cp:revision>212</cp:revision>
  <dcterms:created xsi:type="dcterms:W3CDTF">2013-03-30T03:35:00Z</dcterms:created>
  <dcterms:modified xsi:type="dcterms:W3CDTF">2013-09-13T14:29:00Z</dcterms:modified>
</cp:coreProperties>
</file>