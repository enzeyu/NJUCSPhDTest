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>3.2.1</w:t>
      </w:r>
      <w:r w:rsidRPr="00E04ECC">
        <w:rPr>
          <w:rFonts w:ascii="Times New Roman" w:hAnsi="Times New Roman" w:cs="Times New Roman"/>
        </w:rPr>
        <w:t>输入整体框架策略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3.2.1.1</w:t>
      </w:r>
      <w:r w:rsidRPr="00E04ECC">
        <w:rPr>
          <w:rFonts w:ascii="Times New Roman" w:hAnsi="Times New Roman" w:cs="Times New Roman"/>
        </w:rPr>
        <w:t>特性描述：教务员输入整体框架策略，系统根据输入值录入整体框架策略。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3.2.1.2</w:t>
      </w:r>
      <w:r w:rsidRPr="00E04ECC">
        <w:rPr>
          <w:rFonts w:ascii="Times New Roman" w:hAnsi="Times New Roman" w:cs="Times New Roman"/>
        </w:rPr>
        <w:t>刺激响应序列：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r w:rsidR="00E04ECC">
        <w:rPr>
          <w:rFonts w:ascii="Times New Roman" w:hAnsi="Times New Roman" w:cs="Times New Roman" w:hint="eastAsia"/>
        </w:rPr>
        <w:t>1</w:t>
      </w:r>
      <w:r w:rsidR="00E04ECC">
        <w:rPr>
          <w:rFonts w:ascii="Times New Roman" w:hAnsi="Times New Roman" w:cs="Times New Roman" w:hint="eastAsia"/>
        </w:rPr>
        <w:t>：</w:t>
      </w:r>
      <w:r w:rsidRPr="00E04ECC">
        <w:rPr>
          <w:rFonts w:ascii="Times New Roman" w:hAnsi="Times New Roman" w:cs="Times New Roman"/>
        </w:rPr>
        <w:t>教务员请求输入整体框架策略。</w:t>
      </w:r>
    </w:p>
    <w:p w:rsidR="00D40F52" w:rsidRPr="00E04ECC" w:rsidDel="00931FB9" w:rsidRDefault="00D40F52" w:rsidP="00D40F52">
      <w:pPr>
        <w:rPr>
          <w:del w:id="0" w:author="郭天昊" w:date="2013-09-28T21:40:00Z"/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</w:t>
      </w:r>
      <w:r w:rsidR="00E04ECC">
        <w:rPr>
          <w:rFonts w:ascii="Times New Roman" w:hAnsi="Times New Roman" w:cs="Times New Roman" w:hint="eastAsia"/>
        </w:rPr>
        <w:t>：</w:t>
      </w:r>
      <w:moveToRangeStart w:id="1" w:author="郭天昊" w:date="2013-09-28T21:40:00Z" w:name="move368167784"/>
      <w:moveTo w:id="2" w:author="郭天昊" w:date="2013-09-28T21:40:00Z">
        <w:r w:rsidR="00931FB9" w:rsidRPr="00E04ECC">
          <w:rPr>
            <w:rFonts w:ascii="Times New Roman" w:hAnsi="Times New Roman" w:cs="Times New Roman"/>
          </w:rPr>
          <w:t>若整体框架策略不存在，允许输入。</w:t>
        </w:r>
      </w:moveTo>
      <w:moveToRangeEnd w:id="1"/>
      <w:del w:id="3" w:author="郭天昊" w:date="2013-09-28T21:40:00Z">
        <w:r w:rsidRPr="00E04ECC" w:rsidDel="00931FB9">
          <w:rPr>
            <w:rFonts w:ascii="Times New Roman" w:hAnsi="Times New Roman" w:cs="Times New Roman"/>
          </w:rPr>
          <w:delText>若整体框架策略已存在，</w:delText>
        </w:r>
      </w:del>
      <w:ins w:id="4" w:author="郭天昊" w:date="2013-09-28T21:40:00Z">
        <w:r w:rsidR="00931FB9">
          <w:rPr>
            <w:rFonts w:ascii="Times New Roman" w:hAnsi="Times New Roman" w:cs="Times New Roman" w:hint="eastAsia"/>
          </w:rPr>
          <w:t>否则</w:t>
        </w:r>
      </w:ins>
      <w:r w:rsidRPr="00E04ECC">
        <w:rPr>
          <w:rFonts w:ascii="Times New Roman" w:hAnsi="Times New Roman" w:cs="Times New Roman"/>
        </w:rPr>
        <w:t>拒绝输入。</w:t>
      </w:r>
      <w:moveFromRangeStart w:id="5" w:author="郭天昊" w:date="2013-09-28T21:40:00Z" w:name="move368167784"/>
      <w:moveFrom w:id="6" w:author="郭天昊" w:date="2013-09-28T21:40:00Z">
        <w:r w:rsidRPr="00E04ECC" w:rsidDel="00931FB9">
          <w:rPr>
            <w:rFonts w:ascii="Times New Roman" w:hAnsi="Times New Roman" w:cs="Times New Roman"/>
          </w:rPr>
          <w:t>若整体框架策略不存在，允许输入。</w:t>
        </w:r>
      </w:moveFrom>
      <w:moveFromRangeEnd w:id="5"/>
    </w:p>
    <w:p w:rsidR="00931FB9" w:rsidRDefault="00D40F52" w:rsidP="00D40F52">
      <w:pPr>
        <w:rPr>
          <w:ins w:id="7" w:author="郭天昊" w:date="2013-09-28T21:41:00Z"/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</w:p>
    <w:p w:rsidR="00D40F52" w:rsidRPr="00E04ECC" w:rsidRDefault="00D40F52">
      <w:pPr>
        <w:ind w:firstLineChars="200" w:firstLine="420"/>
        <w:rPr>
          <w:rFonts w:ascii="Times New Roman" w:hAnsi="Times New Roman" w:cs="Times New Roman"/>
        </w:rPr>
        <w:pPrChange w:id="8" w:author="郭天昊" w:date="2013-09-28T21:41:00Z">
          <w:pPr/>
        </w:pPrChange>
      </w:pPr>
      <w:r w:rsidRPr="00E04ECC">
        <w:rPr>
          <w:rFonts w:ascii="Times New Roman" w:hAnsi="Times New Roman" w:cs="Times New Roman"/>
        </w:rPr>
        <w:t>刺激</w:t>
      </w:r>
      <w:r w:rsidR="00E04ECC">
        <w:rPr>
          <w:rFonts w:ascii="Times New Roman" w:hAnsi="Times New Roman" w:cs="Times New Roman" w:hint="eastAsia"/>
        </w:rPr>
        <w:t>2</w:t>
      </w:r>
      <w:r w:rsidRPr="00E04ECC">
        <w:rPr>
          <w:rFonts w:ascii="Times New Roman" w:hAnsi="Times New Roman" w:cs="Times New Roman"/>
        </w:rPr>
        <w:t>：教务员</w:t>
      </w:r>
      <w:ins w:id="9" w:author="郭天昊" w:date="2013-09-28T21:32:00Z">
        <w:r w:rsidR="00931FB9">
          <w:rPr>
            <w:rFonts w:ascii="Times New Roman" w:hAnsi="Times New Roman" w:cs="Times New Roman" w:hint="eastAsia"/>
          </w:rPr>
          <w:t>添加</w:t>
        </w:r>
        <w:r w:rsidR="00931FB9">
          <w:rPr>
            <w:rFonts w:ascii="Times New Roman" w:hAnsi="Times New Roman" w:cs="Times New Roman"/>
          </w:rPr>
          <w:t>条目（</w:t>
        </w:r>
      </w:ins>
      <w:del w:id="10" w:author="郭天昊" w:date="2013-09-28T21:26:00Z">
        <w:r w:rsidRPr="00E04ECC" w:rsidDel="00995724">
          <w:rPr>
            <w:rFonts w:ascii="Times New Roman" w:hAnsi="Times New Roman" w:cs="Times New Roman"/>
          </w:rPr>
          <w:delText>输入</w:delText>
        </w:r>
      </w:del>
      <w:r w:rsidR="00E04ECC" w:rsidRPr="00801D75">
        <w:rPr>
          <w:rFonts w:ascii="Times New Roman" w:hAnsi="Times New Roman" w:cs="Times New Roman"/>
        </w:rPr>
        <w:t>课程模块（本模块学分）、课程性质、序列、课程类别、课程名称（可选）、建议学分、开设学期</w:t>
      </w:r>
      <w:ins w:id="11" w:author="郭天昊" w:date="2013-09-28T21:32:00Z">
        <w:r w:rsidR="00931FB9">
          <w:rPr>
            <w:rFonts w:ascii="Times New Roman" w:hAnsi="Times New Roman" w:cs="Times New Roman" w:hint="eastAsia"/>
          </w:rPr>
          <w:t>）</w:t>
        </w:r>
      </w:ins>
      <w:ins w:id="12" w:author="郭天昊" w:date="2013-09-28T21:26:00Z">
        <w:r w:rsidR="00995724">
          <w:rPr>
            <w:rFonts w:ascii="Times New Roman" w:hAnsi="Times New Roman" w:cs="Times New Roman" w:hint="eastAsia"/>
          </w:rPr>
          <w:t>。</w:t>
        </w:r>
      </w:ins>
    </w:p>
    <w:p w:rsidR="00D40F52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="00E04ECC">
        <w:rPr>
          <w:rFonts w:ascii="Times New Roman" w:hAnsi="Times New Roman" w:cs="Times New Roman"/>
        </w:rPr>
        <w:t>响应：</w:t>
      </w:r>
      <w:ins w:id="13" w:author="郭天昊" w:date="2013-09-28T21:33:00Z">
        <w:r w:rsidR="00931FB9">
          <w:rPr>
            <w:rFonts w:ascii="Times New Roman" w:hAnsi="Times New Roman" w:cs="Times New Roman" w:hint="eastAsia"/>
          </w:rPr>
          <w:t>系统</w:t>
        </w:r>
      </w:ins>
      <w:ins w:id="14" w:author="郭天昊" w:date="2013-09-28T21:32:00Z">
        <w:r w:rsidR="00931FB9">
          <w:rPr>
            <w:rFonts w:ascii="Times New Roman" w:hAnsi="Times New Roman" w:cs="Times New Roman" w:hint="eastAsia"/>
          </w:rPr>
          <w:t>添加</w:t>
        </w:r>
        <w:r w:rsidR="00931FB9">
          <w:rPr>
            <w:rFonts w:ascii="Times New Roman" w:hAnsi="Times New Roman" w:cs="Times New Roman"/>
          </w:rPr>
          <w:t>新条目</w:t>
        </w:r>
      </w:ins>
      <w:del w:id="15" w:author="郭天昊" w:date="2013-09-28T21:32:00Z">
        <w:r w:rsidR="00E04ECC" w:rsidDel="00931FB9">
          <w:rPr>
            <w:rFonts w:ascii="Times New Roman" w:hAnsi="Times New Roman" w:cs="Times New Roman"/>
          </w:rPr>
          <w:delText>更新</w:delText>
        </w:r>
      </w:del>
      <w:ins w:id="16" w:author="郭天昊" w:date="2013-09-28T21:32:00Z">
        <w:r w:rsidR="00931FB9">
          <w:rPr>
            <w:rFonts w:ascii="Times New Roman" w:hAnsi="Times New Roman" w:cs="Times New Roman" w:hint="eastAsia"/>
          </w:rPr>
          <w:t>到</w:t>
        </w:r>
      </w:ins>
      <w:r w:rsidR="00E04ECC">
        <w:rPr>
          <w:rFonts w:ascii="Times New Roman" w:hAnsi="Times New Roman" w:cs="Times New Roman"/>
        </w:rPr>
        <w:t>数据库，并提示成功</w:t>
      </w:r>
      <w:r w:rsidR="00E04ECC">
        <w:rPr>
          <w:rFonts w:ascii="Times New Roman" w:hAnsi="Times New Roman" w:cs="Times New Roman" w:hint="eastAsia"/>
        </w:rPr>
        <w:t>，</w:t>
      </w:r>
      <w:r w:rsidR="00E04ECC">
        <w:rPr>
          <w:rFonts w:ascii="Times New Roman" w:hAnsi="Times New Roman" w:cs="Times New Roman"/>
        </w:rPr>
        <w:t>显示</w:t>
      </w:r>
      <w:ins w:id="17" w:author="郭天昊" w:date="2013-09-28T21:41:00Z">
        <w:r w:rsidR="00931FB9">
          <w:rPr>
            <w:rFonts w:ascii="Times New Roman" w:hAnsi="Times New Roman" w:cs="Times New Roman" w:hint="eastAsia"/>
          </w:rPr>
          <w:t>输入</w:t>
        </w:r>
      </w:ins>
      <w:ins w:id="18" w:author="郭天昊" w:date="2013-09-28T21:27:00Z">
        <w:r w:rsidR="00995724">
          <w:rPr>
            <w:rFonts w:ascii="Times New Roman" w:hAnsi="Times New Roman" w:cs="Times New Roman"/>
          </w:rPr>
          <w:t>的</w:t>
        </w:r>
      </w:ins>
      <w:r w:rsidR="00E04ECC">
        <w:rPr>
          <w:rFonts w:ascii="Times New Roman" w:hAnsi="Times New Roman" w:cs="Times New Roman"/>
        </w:rPr>
        <w:t>整体框架策略表格。</w:t>
      </w:r>
    </w:p>
    <w:p w:rsidR="00565965" w:rsidRDefault="00565965" w:rsidP="00565965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3.2.1.3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792"/>
        <w:gridCol w:w="4514"/>
      </w:tblGrid>
      <w:tr w:rsidR="00565965" w:rsidTr="00C31F16">
        <w:tc>
          <w:tcPr>
            <w:tcW w:w="0" w:type="auto"/>
          </w:tcPr>
          <w:p w:rsidR="00565965" w:rsidRDefault="00565965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.Input</w:t>
            </w:r>
          </w:p>
          <w:p w:rsidR="002B196C" w:rsidRDefault="002B196C" w:rsidP="00565965">
            <w:pPr>
              <w:rPr>
                <w:rFonts w:ascii="Times New Roman" w:hAnsi="Times New Roman" w:cs="Times New Roman"/>
              </w:rPr>
            </w:pPr>
          </w:p>
          <w:p w:rsidR="000978DC" w:rsidRDefault="00565965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.Input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Invalid</w:t>
            </w:r>
          </w:p>
          <w:p w:rsidR="004C740B" w:rsidRDefault="004C740B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.Input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Reject</w:t>
            </w:r>
          </w:p>
          <w:p w:rsidR="0086331B" w:rsidRPr="00565965" w:rsidRDefault="0086331B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.Input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0" w:type="auto"/>
          </w:tcPr>
          <w:p w:rsidR="00565965" w:rsidRDefault="00565965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允许</w:t>
            </w:r>
            <w:r>
              <w:rPr>
                <w:rFonts w:ascii="Times New Roman" w:hAnsi="Times New Roman" w:cs="Times New Roman" w:hint="eastAsia"/>
              </w:rPr>
              <w:t>教务员输入</w:t>
            </w:r>
            <w:r>
              <w:rPr>
                <w:rFonts w:ascii="Times New Roman" w:hAnsi="Times New Roman" w:cs="Times New Roman"/>
              </w:rPr>
              <w:t>整体框架策略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进行键盘输入</w:t>
            </w:r>
          </w:p>
          <w:p w:rsidR="00565965" w:rsidRDefault="002B196C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/>
              </w:rPr>
              <w:t>其他内容，</w:t>
            </w:r>
            <w:r w:rsidR="00565965">
              <w:rPr>
                <w:rFonts w:ascii="Times New Roman" w:hAnsi="Times New Roman" w:cs="Times New Roman"/>
              </w:rPr>
              <w:t>显示输入无效</w:t>
            </w:r>
          </w:p>
          <w:p w:rsidR="004C740B" w:rsidRDefault="004C740B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整体框架</w:t>
            </w:r>
            <w:r>
              <w:rPr>
                <w:rFonts w:ascii="Times New Roman" w:hAnsi="Times New Roman" w:cs="Times New Roman"/>
              </w:rPr>
              <w:t>策略已存在时系统</w:t>
            </w:r>
            <w:r>
              <w:rPr>
                <w:rFonts w:ascii="Times New Roman" w:hAnsi="Times New Roman" w:cs="Times New Roman" w:hint="eastAsia"/>
              </w:rPr>
              <w:t>拒绝</w:t>
            </w:r>
            <w:r>
              <w:rPr>
                <w:rFonts w:ascii="Times New Roman" w:hAnsi="Times New Roman" w:cs="Times New Roman"/>
              </w:rPr>
              <w:t>输入</w:t>
            </w:r>
          </w:p>
          <w:p w:rsidR="0086331B" w:rsidRDefault="0086331B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取消输入，</w:t>
            </w: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不保存数据，返回上一级界面</w:t>
            </w:r>
          </w:p>
        </w:tc>
      </w:tr>
      <w:tr w:rsidR="002B196C" w:rsidTr="00C31F16">
        <w:tc>
          <w:tcPr>
            <w:tcW w:w="0" w:type="auto"/>
          </w:tcPr>
          <w:p w:rsidR="002B196C" w:rsidRDefault="002B196C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CourseSelection.Frame.Module</w:t>
            </w:r>
          </w:p>
          <w:p w:rsidR="002B196C" w:rsidRDefault="002B196C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CourseSelection.Frame.Module.Invalid</w:t>
            </w:r>
          </w:p>
          <w:p w:rsidR="000C4FA0" w:rsidRDefault="000C4FA0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CourseSelection.Frame.Modul.Null</w:t>
            </w:r>
          </w:p>
        </w:tc>
        <w:tc>
          <w:tcPr>
            <w:tcW w:w="0" w:type="auto"/>
          </w:tcPr>
          <w:p w:rsidR="002B196C" w:rsidRDefault="00B91030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输入模块名及学分</w:t>
            </w:r>
          </w:p>
          <w:p w:rsidR="00B91030" w:rsidRDefault="00B91030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学分</w:t>
            </w:r>
            <w:r>
              <w:rPr>
                <w:rFonts w:ascii="Times New Roman" w:hAnsi="Times New Roman" w:cs="Times New Roman"/>
              </w:rPr>
              <w:t>格式为</w:t>
            </w:r>
            <w:r>
              <w:rPr>
                <w:rFonts w:ascii="Times New Roman" w:hAnsi="Times New Roman" w:cs="Times New Roman" w:hint="eastAsia"/>
              </w:rPr>
              <w:t>数字</w:t>
            </w:r>
            <w:r>
              <w:rPr>
                <w:rFonts w:ascii="Times New Roman" w:hAnsi="Times New Roman" w:cs="Times New Roman" w:hint="eastAsia"/>
              </w:rPr>
              <w:t>min</w:t>
            </w:r>
            <w:r>
              <w:rPr>
                <w:rFonts w:ascii="Times New Roman" w:hAnsi="Times New Roman" w:cs="Times New Roman"/>
              </w:rPr>
              <w:t>-max</w:t>
            </w:r>
            <w:r>
              <w:rPr>
                <w:rFonts w:ascii="Times New Roman" w:hAnsi="Times New Roman" w:cs="Times New Roman" w:hint="eastAsia"/>
              </w:rPr>
              <w:t>，输入</w:t>
            </w:r>
            <w:r>
              <w:rPr>
                <w:rFonts w:ascii="Times New Roman" w:hAnsi="Times New Roman" w:cs="Times New Roman"/>
              </w:rPr>
              <w:t>其他</w:t>
            </w:r>
            <w:r>
              <w:rPr>
                <w:rFonts w:ascii="Times New Roman" w:hAnsi="Times New Roman" w:cs="Times New Roman" w:hint="eastAsia"/>
              </w:rPr>
              <w:t>无效</w:t>
            </w:r>
          </w:p>
          <w:p w:rsidR="000C4FA0" w:rsidRDefault="000C4FA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未输入</w:t>
            </w:r>
            <w:r>
              <w:rPr>
                <w:rFonts w:ascii="Times New Roman" w:hAnsi="Times New Roman" w:cs="Times New Roman"/>
              </w:rPr>
              <w:t>时，系统提示输入</w:t>
            </w:r>
            <w:r>
              <w:rPr>
                <w:rFonts w:ascii="Times New Roman" w:hAnsi="Times New Roman" w:cs="Times New Roman" w:hint="eastAsia"/>
              </w:rPr>
              <w:t>输入，否则</w:t>
            </w:r>
            <w:r>
              <w:rPr>
                <w:rFonts w:ascii="Times New Roman" w:hAnsi="Times New Roman" w:cs="Times New Roman"/>
              </w:rPr>
              <w:t>无效</w:t>
            </w:r>
          </w:p>
        </w:tc>
      </w:tr>
      <w:tr w:rsidR="002B196C" w:rsidTr="00C31F16">
        <w:tc>
          <w:tcPr>
            <w:tcW w:w="0" w:type="auto"/>
          </w:tcPr>
          <w:p w:rsidR="002B196C" w:rsidRDefault="002B196C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.Properties</w:t>
            </w:r>
          </w:p>
          <w:p w:rsidR="00CB5C79" w:rsidRDefault="00CB5C79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.Properties</w:t>
            </w:r>
            <w:r>
              <w:rPr>
                <w:rFonts w:ascii="Times New Roman" w:hAnsi="Times New Roman" w:cs="Times New Roman" w:hint="eastAsia"/>
              </w:rPr>
              <w:t>.In</w:t>
            </w:r>
            <w:r>
              <w:rPr>
                <w:rFonts w:ascii="Times New Roman" w:hAnsi="Times New Roman" w:cs="Times New Roman"/>
              </w:rPr>
              <w:t>valid</w:t>
            </w:r>
          </w:p>
          <w:p w:rsidR="000C4FA0" w:rsidRDefault="000C4FA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.Properties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0" w:type="auto"/>
          </w:tcPr>
          <w:p w:rsidR="002B196C" w:rsidRDefault="0022662D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输入课程性质</w:t>
            </w:r>
          </w:p>
          <w:p w:rsidR="00CB5C79" w:rsidRDefault="00CB5C79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</w:t>
            </w:r>
            <w:r>
              <w:rPr>
                <w:rFonts w:ascii="Times New Roman" w:hAnsi="Times New Roman" w:cs="Times New Roman"/>
              </w:rPr>
              <w:t>性质为</w:t>
            </w:r>
            <w:r>
              <w:rPr>
                <w:rFonts w:ascii="Times New Roman" w:hAnsi="Times New Roman" w:cs="Times New Roman" w:hint="eastAsia"/>
              </w:rPr>
              <w:t>指选</w:t>
            </w:r>
            <w:r>
              <w:rPr>
                <w:rFonts w:ascii="Times New Roman" w:hAnsi="Times New Roman" w:cs="Times New Roman"/>
              </w:rPr>
              <w:t>、必修、选修中一项，否则无效</w:t>
            </w:r>
          </w:p>
          <w:p w:rsidR="000C4FA0" w:rsidRDefault="000C4FA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未输入</w:t>
            </w:r>
            <w:r>
              <w:rPr>
                <w:rFonts w:ascii="Times New Roman" w:hAnsi="Times New Roman" w:cs="Times New Roman"/>
              </w:rPr>
              <w:t>时，系统提示输入</w:t>
            </w: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否则</w:t>
            </w:r>
            <w:r>
              <w:rPr>
                <w:rFonts w:ascii="Times New Roman" w:hAnsi="Times New Roman" w:cs="Times New Roman" w:hint="eastAsia"/>
              </w:rPr>
              <w:t>无效</w:t>
            </w:r>
          </w:p>
        </w:tc>
      </w:tr>
      <w:tr w:rsidR="002B196C" w:rsidTr="00C31F16">
        <w:tc>
          <w:tcPr>
            <w:tcW w:w="0" w:type="auto"/>
          </w:tcPr>
          <w:p w:rsidR="002B196C" w:rsidRDefault="002B196C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.SerialNum</w:t>
            </w:r>
          </w:p>
          <w:p w:rsidR="002B196C" w:rsidRDefault="002B196C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.SerialNum.Invalid</w:t>
            </w:r>
          </w:p>
        </w:tc>
        <w:tc>
          <w:tcPr>
            <w:tcW w:w="0" w:type="auto"/>
          </w:tcPr>
          <w:p w:rsidR="002B196C" w:rsidRDefault="006C7124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输入模块序列</w:t>
            </w:r>
          </w:p>
          <w:p w:rsidR="006C7124" w:rsidRDefault="006C7124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序列</w:t>
            </w:r>
            <w:r>
              <w:rPr>
                <w:rFonts w:ascii="Times New Roman" w:hAnsi="Times New Roman" w:cs="Times New Roman"/>
              </w:rPr>
              <w:t>为大写英文字母，其他输入无效</w:t>
            </w:r>
          </w:p>
        </w:tc>
      </w:tr>
      <w:tr w:rsidR="002B196C" w:rsidTr="00C31F16">
        <w:tc>
          <w:tcPr>
            <w:tcW w:w="0" w:type="auto"/>
          </w:tcPr>
          <w:p w:rsidR="002B196C" w:rsidRDefault="002B196C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.Type</w:t>
            </w:r>
          </w:p>
          <w:p w:rsidR="000C4FA0" w:rsidRDefault="000C4FA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.Type</w:t>
            </w:r>
            <w:r>
              <w:rPr>
                <w:rFonts w:ascii="Times New Roman" w:hAnsi="Times New Roman" w:cs="Times New Roman" w:hint="eastAsia"/>
              </w:rPr>
              <w:t>.Null</w:t>
            </w:r>
          </w:p>
        </w:tc>
        <w:tc>
          <w:tcPr>
            <w:tcW w:w="0" w:type="auto"/>
          </w:tcPr>
          <w:p w:rsidR="002B196C" w:rsidRDefault="006C7124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教务员输入</w:t>
            </w:r>
            <w:r>
              <w:rPr>
                <w:rFonts w:ascii="Times New Roman" w:hAnsi="Times New Roman" w:cs="Times New Roman"/>
              </w:rPr>
              <w:t>课程类别</w:t>
            </w:r>
          </w:p>
          <w:p w:rsidR="000C4FA0" w:rsidRDefault="00220C4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未输入</w:t>
            </w:r>
            <w:r>
              <w:rPr>
                <w:rFonts w:ascii="Times New Roman" w:hAnsi="Times New Roman" w:cs="Times New Roman"/>
              </w:rPr>
              <w:t>时，系统提示输入</w:t>
            </w:r>
            <w:r>
              <w:rPr>
                <w:rFonts w:ascii="Times New Roman" w:hAnsi="Times New Roman" w:cs="Times New Roman" w:hint="eastAsia"/>
              </w:rPr>
              <w:t>输入，</w:t>
            </w:r>
            <w:r>
              <w:rPr>
                <w:rFonts w:ascii="Times New Roman" w:hAnsi="Times New Roman" w:cs="Times New Roman"/>
              </w:rPr>
              <w:t>否则</w:t>
            </w:r>
            <w:r>
              <w:rPr>
                <w:rFonts w:ascii="Times New Roman" w:hAnsi="Times New Roman" w:cs="Times New Roman" w:hint="eastAsia"/>
              </w:rPr>
              <w:t>无效</w:t>
            </w:r>
          </w:p>
        </w:tc>
      </w:tr>
      <w:tr w:rsidR="002B196C" w:rsidTr="00C31F16">
        <w:tc>
          <w:tcPr>
            <w:tcW w:w="0" w:type="auto"/>
          </w:tcPr>
          <w:p w:rsidR="002B196C" w:rsidRDefault="002B196C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.Name</w:t>
            </w:r>
          </w:p>
        </w:tc>
        <w:tc>
          <w:tcPr>
            <w:tcW w:w="0" w:type="auto"/>
          </w:tcPr>
          <w:p w:rsidR="002B196C" w:rsidRDefault="006C7124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输入课程名称</w:t>
            </w:r>
          </w:p>
        </w:tc>
      </w:tr>
      <w:tr w:rsidR="002B196C" w:rsidTr="00C31F16">
        <w:tc>
          <w:tcPr>
            <w:tcW w:w="0" w:type="auto"/>
          </w:tcPr>
          <w:p w:rsidR="002B196C" w:rsidRDefault="008C6769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.Credit</w:t>
            </w:r>
          </w:p>
          <w:p w:rsidR="00B91030" w:rsidRDefault="00B91030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.Credit.Invalid</w:t>
            </w:r>
          </w:p>
          <w:p w:rsidR="000C4FA0" w:rsidRDefault="000C4FA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.Credit</w:t>
            </w:r>
            <w:r>
              <w:rPr>
                <w:rFonts w:ascii="Times New Roman" w:hAnsi="Times New Roman" w:cs="Times New Roman" w:hint="eastAsia"/>
              </w:rPr>
              <w:t>.Nul</w:t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0" w:type="auto"/>
          </w:tcPr>
          <w:p w:rsidR="002B196C" w:rsidRDefault="006C7124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输入</w:t>
            </w:r>
            <w:r>
              <w:rPr>
                <w:rFonts w:ascii="Times New Roman" w:hAnsi="Times New Roman" w:cs="Times New Roman" w:hint="eastAsia"/>
              </w:rPr>
              <w:t>建议</w:t>
            </w:r>
            <w:r>
              <w:rPr>
                <w:rFonts w:ascii="Times New Roman" w:hAnsi="Times New Roman" w:cs="Times New Roman"/>
              </w:rPr>
              <w:t>学分</w:t>
            </w:r>
          </w:p>
          <w:p w:rsidR="006C7124" w:rsidRDefault="006C7124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输入内容</w:t>
            </w:r>
            <w:r>
              <w:rPr>
                <w:rFonts w:ascii="Times New Roman" w:hAnsi="Times New Roman" w:cs="Times New Roman"/>
              </w:rPr>
              <w:t>只含数字和符号，其他输入无效</w:t>
            </w:r>
          </w:p>
          <w:p w:rsidR="00220C40" w:rsidRDefault="00220C4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未输入</w:t>
            </w:r>
            <w:r>
              <w:rPr>
                <w:rFonts w:ascii="Times New Roman" w:hAnsi="Times New Roman" w:cs="Times New Roman"/>
              </w:rPr>
              <w:t>时，系统提示输入</w:t>
            </w:r>
            <w:r>
              <w:rPr>
                <w:rFonts w:ascii="Times New Roman" w:hAnsi="Times New Roman" w:cs="Times New Roman" w:hint="eastAsia"/>
              </w:rPr>
              <w:t>输入，</w:t>
            </w:r>
            <w:r>
              <w:rPr>
                <w:rFonts w:ascii="Times New Roman" w:hAnsi="Times New Roman" w:cs="Times New Roman"/>
              </w:rPr>
              <w:t>否则</w:t>
            </w:r>
            <w:r>
              <w:rPr>
                <w:rFonts w:ascii="Times New Roman" w:hAnsi="Times New Roman" w:cs="Times New Roman" w:hint="eastAsia"/>
              </w:rPr>
              <w:t>无效</w:t>
            </w:r>
          </w:p>
        </w:tc>
      </w:tr>
      <w:tr w:rsidR="008C6769" w:rsidTr="00C31F16">
        <w:tc>
          <w:tcPr>
            <w:tcW w:w="0" w:type="auto"/>
          </w:tcPr>
          <w:p w:rsidR="00B91030" w:rsidRDefault="00B91030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.Term</w:t>
            </w:r>
          </w:p>
          <w:p w:rsidR="00B91030" w:rsidRDefault="00B91030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.Term.Invalid</w:t>
            </w:r>
          </w:p>
          <w:p w:rsidR="00220C40" w:rsidRDefault="00220C40" w:rsidP="00565965">
            <w:pPr>
              <w:rPr>
                <w:rFonts w:ascii="Times New Roman" w:hAnsi="Times New Roman" w:cs="Times New Roman"/>
              </w:rPr>
            </w:pPr>
          </w:p>
          <w:p w:rsidR="00220C40" w:rsidRDefault="00220C4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.Term.Null</w:t>
            </w:r>
          </w:p>
        </w:tc>
        <w:tc>
          <w:tcPr>
            <w:tcW w:w="0" w:type="auto"/>
          </w:tcPr>
          <w:p w:rsidR="008C6769" w:rsidRDefault="006C7124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输入</w:t>
            </w:r>
            <w:r>
              <w:rPr>
                <w:rFonts w:ascii="Times New Roman" w:hAnsi="Times New Roman" w:cs="Times New Roman" w:hint="eastAsia"/>
              </w:rPr>
              <w:t>开设</w:t>
            </w:r>
            <w:r>
              <w:rPr>
                <w:rFonts w:ascii="Times New Roman" w:hAnsi="Times New Roman" w:cs="Times New Roman"/>
              </w:rPr>
              <w:t>学期</w:t>
            </w:r>
          </w:p>
          <w:p w:rsidR="006C7124" w:rsidRDefault="006C7124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输入格式</w:t>
            </w: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num1-num2</w:t>
            </w:r>
            <w:r w:rsidR="00414E0B">
              <w:rPr>
                <w:rFonts w:ascii="Times New Roman" w:hAnsi="Times New Roman" w:cs="Times New Roman" w:hint="eastAsia"/>
              </w:rPr>
              <w:t>，</w:t>
            </w:r>
            <w:r w:rsidR="00414E0B">
              <w:rPr>
                <w:rFonts w:ascii="Times New Roman" w:hAnsi="Times New Roman" w:cs="Times New Roman"/>
              </w:rPr>
              <w:t>且</w:t>
            </w:r>
            <w:r w:rsidR="00414E0B">
              <w:rPr>
                <w:rFonts w:ascii="Times New Roman" w:hAnsi="Times New Roman" w:cs="Times New Roman"/>
              </w:rPr>
              <w:t>num&lt;=8</w:t>
            </w:r>
            <w:r w:rsidR="00414E0B">
              <w:rPr>
                <w:rFonts w:ascii="Times New Roman" w:hAnsi="Times New Roman" w:cs="Times New Roman" w:hint="eastAsia"/>
              </w:rPr>
              <w:t>，</w:t>
            </w:r>
            <w:r w:rsidR="00414E0B">
              <w:rPr>
                <w:rFonts w:ascii="Times New Roman" w:hAnsi="Times New Roman" w:cs="Times New Roman"/>
              </w:rPr>
              <w:t>否则输入无效</w:t>
            </w:r>
          </w:p>
          <w:p w:rsidR="00220C40" w:rsidRDefault="00220C40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未输入</w:t>
            </w:r>
            <w:r>
              <w:rPr>
                <w:rFonts w:ascii="Times New Roman" w:hAnsi="Times New Roman" w:cs="Times New Roman"/>
              </w:rPr>
              <w:t>时，系统提示输入</w:t>
            </w:r>
            <w:r>
              <w:rPr>
                <w:rFonts w:ascii="Times New Roman" w:hAnsi="Times New Roman" w:cs="Times New Roman" w:hint="eastAsia"/>
              </w:rPr>
              <w:t>输入，</w:t>
            </w:r>
            <w:r>
              <w:rPr>
                <w:rFonts w:ascii="Times New Roman" w:hAnsi="Times New Roman" w:cs="Times New Roman"/>
              </w:rPr>
              <w:t>否则</w:t>
            </w:r>
            <w:r>
              <w:rPr>
                <w:rFonts w:ascii="Times New Roman" w:hAnsi="Times New Roman" w:cs="Times New Roman" w:hint="eastAsia"/>
              </w:rPr>
              <w:t>无效</w:t>
            </w:r>
          </w:p>
        </w:tc>
      </w:tr>
      <w:tr w:rsidR="00565965" w:rsidTr="00C31F16">
        <w:tc>
          <w:tcPr>
            <w:tcW w:w="0" w:type="auto"/>
          </w:tcPr>
          <w:p w:rsidR="00565965" w:rsidRDefault="00565965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Add</w:t>
            </w:r>
          </w:p>
          <w:p w:rsidR="00D8174B" w:rsidRDefault="00D8174B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Add</w:t>
            </w:r>
            <w:r>
              <w:rPr>
                <w:rFonts w:ascii="Times New Roman" w:hAnsi="Times New Roman" w:cs="Times New Roman" w:hint="eastAsia"/>
              </w:rPr>
              <w:t>.Cancel</w:t>
            </w:r>
          </w:p>
        </w:tc>
        <w:tc>
          <w:tcPr>
            <w:tcW w:w="0" w:type="auto"/>
          </w:tcPr>
          <w:p w:rsidR="00565965" w:rsidRDefault="00220C40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新建</w:t>
            </w:r>
            <w:r>
              <w:rPr>
                <w:rFonts w:ascii="Times New Roman" w:hAnsi="Times New Roman" w:cs="Times New Roman"/>
              </w:rPr>
              <w:t>条目</w:t>
            </w:r>
          </w:p>
          <w:p w:rsidR="00D8174B" w:rsidRDefault="00D8174B" w:rsidP="0056596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取消</w:t>
            </w:r>
            <w:r>
              <w:rPr>
                <w:rFonts w:ascii="Times New Roman" w:hAnsi="Times New Roman" w:cs="Times New Roman"/>
              </w:rPr>
              <w:t>新建条目，则不保存当前新建的条目并删除</w:t>
            </w:r>
          </w:p>
        </w:tc>
      </w:tr>
      <w:tr w:rsidR="00565965" w:rsidTr="00C31F16">
        <w:tc>
          <w:tcPr>
            <w:tcW w:w="0" w:type="auto"/>
          </w:tcPr>
          <w:p w:rsidR="00565965" w:rsidRDefault="004C740B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.Update</w:t>
            </w:r>
          </w:p>
          <w:p w:rsidR="004C740B" w:rsidRPr="00565965" w:rsidRDefault="004C740B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</w:t>
            </w:r>
            <w:r>
              <w:rPr>
                <w:rFonts w:ascii="Times New Roman" w:hAnsi="Times New Roman" w:cs="Times New Roman"/>
              </w:rPr>
              <w:t>.Update.Show</w:t>
            </w:r>
          </w:p>
        </w:tc>
        <w:tc>
          <w:tcPr>
            <w:tcW w:w="0" w:type="auto"/>
          </w:tcPr>
          <w:p w:rsidR="00565965" w:rsidRDefault="004C740B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完成</w:t>
            </w:r>
            <w:r>
              <w:rPr>
                <w:rFonts w:ascii="Times New Roman" w:hAnsi="Times New Roman" w:cs="Times New Roman"/>
              </w:rPr>
              <w:t>输入</w:t>
            </w:r>
            <w:r w:rsidR="00220C40">
              <w:rPr>
                <w:rFonts w:ascii="Times New Roman" w:hAnsi="Times New Roman" w:cs="Times New Roman" w:hint="eastAsia"/>
              </w:rPr>
              <w:t>并提交</w:t>
            </w:r>
            <w:r>
              <w:rPr>
                <w:rFonts w:ascii="Times New Roman" w:hAnsi="Times New Roman" w:cs="Times New Roman"/>
              </w:rPr>
              <w:t>，更新</w:t>
            </w:r>
            <w:r>
              <w:rPr>
                <w:rFonts w:ascii="Times New Roman" w:hAnsi="Times New Roman" w:cs="Times New Roman" w:hint="eastAsia"/>
              </w:rPr>
              <w:t>数据库</w:t>
            </w:r>
          </w:p>
          <w:p w:rsidR="004C740B" w:rsidRDefault="004C740B" w:rsidP="005659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显示</w:t>
            </w:r>
            <w:ins w:id="19" w:author="郭天昊" w:date="2013-09-28T21:41:00Z">
              <w:r>
                <w:rPr>
                  <w:rFonts w:ascii="Times New Roman" w:hAnsi="Times New Roman" w:cs="Times New Roman" w:hint="eastAsia"/>
                </w:rPr>
                <w:t>输入</w:t>
              </w:r>
            </w:ins>
            <w:ins w:id="20" w:author="郭天昊" w:date="2013-09-28T21:27:00Z">
              <w:r>
                <w:rPr>
                  <w:rFonts w:ascii="Times New Roman" w:hAnsi="Times New Roman" w:cs="Times New Roman"/>
                </w:rPr>
                <w:t>的</w:t>
              </w:r>
            </w:ins>
            <w:r>
              <w:rPr>
                <w:rFonts w:ascii="Times New Roman" w:hAnsi="Times New Roman" w:cs="Times New Roman"/>
              </w:rPr>
              <w:t>整体框架策略表格</w:t>
            </w:r>
          </w:p>
        </w:tc>
      </w:tr>
    </w:tbl>
    <w:p w:rsidR="00931FB9" w:rsidRPr="00931FB9" w:rsidDel="00931FB9" w:rsidRDefault="00931FB9">
      <w:pPr>
        <w:ind w:firstLine="435"/>
        <w:rPr>
          <w:del w:id="21" w:author="郭天昊" w:date="2013-09-28T21:41:00Z"/>
          <w:rFonts w:ascii="Times New Roman" w:hAnsi="Times New Roman" w:cs="Times New Roman"/>
        </w:rPr>
        <w:pPrChange w:id="22" w:author="郭天昊" w:date="2013-09-28T21:33:00Z">
          <w:pPr/>
        </w:pPrChange>
      </w:pPr>
    </w:p>
    <w:p w:rsidR="00D40F52" w:rsidRPr="00E04ECC" w:rsidRDefault="00D40F52" w:rsidP="00D40F52">
      <w:pPr>
        <w:rPr>
          <w:rFonts w:ascii="Times New Roman" w:hAnsi="Times New Roman" w:cs="Times New Roman"/>
        </w:rPr>
      </w:pP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>3.2.2</w:t>
      </w:r>
      <w:r w:rsidRPr="00E04ECC">
        <w:rPr>
          <w:rFonts w:ascii="Times New Roman" w:hAnsi="Times New Roman" w:cs="Times New Roman"/>
        </w:rPr>
        <w:t>修改整体框架策略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3.2.2.1</w:t>
      </w:r>
      <w:r w:rsidRPr="00E04ECC">
        <w:rPr>
          <w:rFonts w:ascii="Times New Roman" w:hAnsi="Times New Roman" w:cs="Times New Roman"/>
        </w:rPr>
        <w:t>特性描述：教务员在整体框架策略的基础下进行修改。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3.2.2.2</w:t>
      </w:r>
      <w:r w:rsidRPr="00E04ECC">
        <w:rPr>
          <w:rFonts w:ascii="Times New Roman" w:hAnsi="Times New Roman" w:cs="Times New Roman"/>
        </w:rPr>
        <w:t>刺激响应序列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r w:rsidR="00E04ECC">
        <w:rPr>
          <w:rFonts w:ascii="Times New Roman" w:hAnsi="Times New Roman" w:cs="Times New Roman" w:hint="eastAsia"/>
        </w:rPr>
        <w:t>1</w:t>
      </w:r>
      <w:r w:rsidRPr="00E04ECC">
        <w:rPr>
          <w:rFonts w:ascii="Times New Roman" w:hAnsi="Times New Roman" w:cs="Times New Roman"/>
        </w:rPr>
        <w:t>：教务员请求修改整体框架策略。</w:t>
      </w:r>
    </w:p>
    <w:p w:rsidR="00D40F52" w:rsidRPr="00E04ECC" w:rsidDel="00931FB9" w:rsidRDefault="00D40F52" w:rsidP="00D40F52">
      <w:pPr>
        <w:rPr>
          <w:del w:id="23" w:author="郭天昊" w:date="2013-09-28T21:38:00Z"/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</w:t>
      </w:r>
      <w:r w:rsidR="00E04ECC">
        <w:rPr>
          <w:rFonts w:ascii="Times New Roman" w:hAnsi="Times New Roman" w:cs="Times New Roman" w:hint="eastAsia"/>
        </w:rPr>
        <w:t>：</w:t>
      </w:r>
      <w:r w:rsidRPr="00E04ECC">
        <w:rPr>
          <w:rFonts w:ascii="Times New Roman" w:hAnsi="Times New Roman" w:cs="Times New Roman"/>
        </w:rPr>
        <w:t>若整体框架策略不存在，拒绝修改。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del w:id="24" w:author="郭天昊" w:date="2013-09-28T21:38:00Z">
        <w:r w:rsidRPr="00E04ECC" w:rsidDel="00931FB9">
          <w:rPr>
            <w:rFonts w:ascii="Times New Roman" w:hAnsi="Times New Roman" w:cs="Times New Roman"/>
          </w:rPr>
          <w:tab/>
        </w:r>
        <w:r w:rsidRPr="00E04ECC" w:rsidDel="00931FB9">
          <w:rPr>
            <w:rFonts w:ascii="Times New Roman" w:hAnsi="Times New Roman" w:cs="Times New Roman"/>
          </w:rPr>
          <w:delText>响应</w:delText>
        </w:r>
        <w:r w:rsidRPr="00E04ECC" w:rsidDel="00931FB9">
          <w:rPr>
            <w:rFonts w:ascii="Times New Roman" w:hAnsi="Times New Roman" w:cs="Times New Roman"/>
          </w:rPr>
          <w:delText>2:</w:delText>
        </w:r>
      </w:del>
      <w:r w:rsidRPr="00E04ECC">
        <w:rPr>
          <w:rFonts w:ascii="Times New Roman" w:hAnsi="Times New Roman" w:cs="Times New Roman"/>
        </w:rPr>
        <w:t>若整体框架策略存在，允许修改。</w:t>
      </w:r>
    </w:p>
    <w:p w:rsidR="00931FB9" w:rsidRPr="00E04ECC" w:rsidRDefault="00D40F52" w:rsidP="00931FB9">
      <w:pPr>
        <w:rPr>
          <w:ins w:id="25" w:author="郭天昊" w:date="2013-09-28T21:39:00Z"/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lastRenderedPageBreak/>
        <w:tab/>
      </w:r>
      <w:ins w:id="26" w:author="郭天昊" w:date="2013-09-28T21:39:00Z">
        <w:r w:rsidR="00931FB9" w:rsidRPr="00E04ECC">
          <w:rPr>
            <w:rFonts w:ascii="Times New Roman" w:hAnsi="Times New Roman" w:cs="Times New Roman"/>
          </w:rPr>
          <w:t>刺激</w:t>
        </w:r>
        <w:r w:rsidR="00931FB9">
          <w:rPr>
            <w:rFonts w:ascii="Times New Roman" w:hAnsi="Times New Roman" w:cs="Times New Roman" w:hint="eastAsia"/>
          </w:rPr>
          <w:t>2</w:t>
        </w:r>
        <w:r w:rsidR="00931FB9" w:rsidRPr="00E04ECC">
          <w:rPr>
            <w:rFonts w:ascii="Times New Roman" w:hAnsi="Times New Roman" w:cs="Times New Roman"/>
          </w:rPr>
          <w:t>：教务员</w:t>
        </w:r>
        <w:r w:rsidR="00931FB9">
          <w:rPr>
            <w:rFonts w:ascii="Times New Roman" w:hAnsi="Times New Roman" w:cs="Times New Roman" w:hint="eastAsia"/>
          </w:rPr>
          <w:t>添加</w:t>
        </w:r>
        <w:r w:rsidR="00931FB9">
          <w:rPr>
            <w:rFonts w:ascii="Times New Roman" w:hAnsi="Times New Roman" w:cs="Times New Roman"/>
          </w:rPr>
          <w:t>条目（</w:t>
        </w:r>
        <w:r w:rsidR="00931FB9" w:rsidRPr="00801D75">
          <w:rPr>
            <w:rFonts w:ascii="Times New Roman" w:hAnsi="Times New Roman" w:cs="Times New Roman"/>
          </w:rPr>
          <w:t>课程模块（本模块学分）、课程性质、序列、课程类别、课程名称（可选）、建议学分、开设学期</w:t>
        </w:r>
        <w:r w:rsidR="00931FB9">
          <w:rPr>
            <w:rFonts w:ascii="Times New Roman" w:hAnsi="Times New Roman" w:cs="Times New Roman" w:hint="eastAsia"/>
          </w:rPr>
          <w:t>）。</w:t>
        </w:r>
      </w:ins>
    </w:p>
    <w:p w:rsidR="00931FB9" w:rsidRDefault="00931FB9" w:rsidP="00931FB9">
      <w:pPr>
        <w:rPr>
          <w:ins w:id="27" w:author="郭天昊" w:date="2013-09-28T21:39:00Z"/>
          <w:rFonts w:ascii="Times New Roman" w:hAnsi="Times New Roman" w:cs="Times New Roman"/>
        </w:rPr>
      </w:pPr>
      <w:ins w:id="28" w:author="郭天昊" w:date="2013-09-28T21:39:00Z">
        <w:r w:rsidRPr="00E04ECC"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>响应：</w:t>
        </w:r>
        <w:r>
          <w:rPr>
            <w:rFonts w:ascii="Times New Roman" w:hAnsi="Times New Roman" w:cs="Times New Roman" w:hint="eastAsia"/>
          </w:rPr>
          <w:t>系统添加</w:t>
        </w:r>
        <w:r>
          <w:rPr>
            <w:rFonts w:ascii="Times New Roman" w:hAnsi="Times New Roman" w:cs="Times New Roman"/>
          </w:rPr>
          <w:t>新条目</w:t>
        </w:r>
        <w:r>
          <w:rPr>
            <w:rFonts w:ascii="Times New Roman" w:hAnsi="Times New Roman" w:cs="Times New Roman" w:hint="eastAsia"/>
          </w:rPr>
          <w:t>到</w:t>
        </w:r>
        <w:r>
          <w:rPr>
            <w:rFonts w:ascii="Times New Roman" w:hAnsi="Times New Roman" w:cs="Times New Roman"/>
          </w:rPr>
          <w:t>数据库，并提示成功</w:t>
        </w:r>
        <w:r>
          <w:rPr>
            <w:rFonts w:ascii="Times New Roman" w:hAnsi="Times New Roman" w:cs="Times New Roman" w:hint="eastAsia"/>
          </w:rPr>
          <w:t>，</w:t>
        </w:r>
        <w:r>
          <w:rPr>
            <w:rFonts w:ascii="Times New Roman" w:hAnsi="Times New Roman" w:cs="Times New Roman"/>
          </w:rPr>
          <w:t>显示</w:t>
        </w:r>
        <w:r>
          <w:rPr>
            <w:rFonts w:ascii="Times New Roman" w:hAnsi="Times New Roman" w:cs="Times New Roman" w:hint="eastAsia"/>
          </w:rPr>
          <w:t>更新后</w:t>
        </w:r>
        <w:r>
          <w:rPr>
            <w:rFonts w:ascii="Times New Roman" w:hAnsi="Times New Roman" w:cs="Times New Roman"/>
          </w:rPr>
          <w:t>的整体框架策略表格。</w:t>
        </w:r>
      </w:ins>
    </w:p>
    <w:p w:rsidR="00931FB9" w:rsidRDefault="00931FB9" w:rsidP="00931FB9">
      <w:pPr>
        <w:ind w:firstLine="435"/>
        <w:rPr>
          <w:ins w:id="29" w:author="郭天昊" w:date="2013-09-28T21:39:00Z"/>
          <w:rFonts w:ascii="Times New Roman" w:hAnsi="Times New Roman" w:cs="Times New Roman"/>
        </w:rPr>
      </w:pPr>
      <w:ins w:id="30" w:author="郭天昊" w:date="2013-09-28T21:39:00Z">
        <w:r>
          <w:rPr>
            <w:rFonts w:ascii="Times New Roman" w:hAnsi="Times New Roman" w:cs="Times New Roman" w:hint="eastAsia"/>
          </w:rPr>
          <w:t>刺激</w:t>
        </w:r>
        <w:r>
          <w:rPr>
            <w:rFonts w:ascii="Times New Roman" w:hAnsi="Times New Roman" w:cs="Times New Roman" w:hint="eastAsia"/>
          </w:rPr>
          <w:t>3</w:t>
        </w:r>
        <w:r>
          <w:rPr>
            <w:rFonts w:ascii="Times New Roman" w:hAnsi="Times New Roman" w:cs="Times New Roman" w:hint="eastAsia"/>
          </w:rPr>
          <w:t>：</w:t>
        </w:r>
        <w:r>
          <w:rPr>
            <w:rFonts w:ascii="Times New Roman" w:hAnsi="Times New Roman" w:cs="Times New Roman"/>
          </w:rPr>
          <w:t>教务员编辑</w:t>
        </w:r>
        <w:r>
          <w:rPr>
            <w:rFonts w:ascii="Times New Roman" w:hAnsi="Times New Roman" w:cs="Times New Roman" w:hint="eastAsia"/>
          </w:rPr>
          <w:t>已有</w:t>
        </w:r>
        <w:r>
          <w:rPr>
            <w:rFonts w:ascii="Times New Roman" w:hAnsi="Times New Roman" w:cs="Times New Roman"/>
          </w:rPr>
          <w:t>单元格。</w:t>
        </w:r>
      </w:ins>
    </w:p>
    <w:p w:rsidR="00931FB9" w:rsidRDefault="00931FB9" w:rsidP="00931FB9">
      <w:pPr>
        <w:ind w:firstLine="435"/>
        <w:rPr>
          <w:ins w:id="31" w:author="郭天昊" w:date="2013-09-28T21:39:00Z"/>
          <w:rFonts w:ascii="Times New Roman" w:hAnsi="Times New Roman" w:cs="Times New Roman"/>
        </w:rPr>
      </w:pPr>
      <w:ins w:id="32" w:author="郭天昊" w:date="2013-09-28T21:39:00Z">
        <w:r>
          <w:rPr>
            <w:rFonts w:ascii="Times New Roman" w:hAnsi="Times New Roman" w:cs="Times New Roman" w:hint="eastAsia"/>
          </w:rPr>
          <w:t>响应</w:t>
        </w:r>
        <w:r>
          <w:rPr>
            <w:rFonts w:ascii="Times New Roman" w:hAnsi="Times New Roman" w:cs="Times New Roman"/>
          </w:rPr>
          <w:t>：</w:t>
        </w:r>
        <w:r>
          <w:rPr>
            <w:rFonts w:ascii="Times New Roman" w:hAnsi="Times New Roman" w:cs="Times New Roman" w:hint="eastAsia"/>
          </w:rPr>
          <w:t>系统</w:t>
        </w:r>
        <w:r>
          <w:rPr>
            <w:rFonts w:ascii="Times New Roman" w:hAnsi="Times New Roman" w:cs="Times New Roman"/>
          </w:rPr>
          <w:t>保存更改</w:t>
        </w:r>
        <w:r>
          <w:rPr>
            <w:rFonts w:ascii="Times New Roman" w:hAnsi="Times New Roman" w:cs="Times New Roman" w:hint="eastAsia"/>
          </w:rPr>
          <w:t>到</w:t>
        </w:r>
        <w:r>
          <w:rPr>
            <w:rFonts w:ascii="Times New Roman" w:hAnsi="Times New Roman" w:cs="Times New Roman"/>
          </w:rPr>
          <w:t>数据库，并提示成功</w:t>
        </w:r>
        <w:r>
          <w:rPr>
            <w:rFonts w:ascii="Times New Roman" w:hAnsi="Times New Roman" w:cs="Times New Roman" w:hint="eastAsia"/>
          </w:rPr>
          <w:t>，</w:t>
        </w:r>
        <w:r>
          <w:rPr>
            <w:rFonts w:ascii="Times New Roman" w:hAnsi="Times New Roman" w:cs="Times New Roman"/>
          </w:rPr>
          <w:t>显示</w:t>
        </w:r>
        <w:r>
          <w:rPr>
            <w:rFonts w:ascii="Times New Roman" w:hAnsi="Times New Roman" w:cs="Times New Roman" w:hint="eastAsia"/>
          </w:rPr>
          <w:t>更新后</w:t>
        </w:r>
        <w:r>
          <w:rPr>
            <w:rFonts w:ascii="Times New Roman" w:hAnsi="Times New Roman" w:cs="Times New Roman"/>
          </w:rPr>
          <w:t>的整体框架策略表格。</w:t>
        </w:r>
      </w:ins>
    </w:p>
    <w:p w:rsidR="00931FB9" w:rsidRDefault="00931FB9" w:rsidP="00931FB9">
      <w:pPr>
        <w:ind w:firstLine="435"/>
        <w:rPr>
          <w:ins w:id="33" w:author="郭天昊" w:date="2013-09-28T21:39:00Z"/>
          <w:rFonts w:ascii="Times New Roman" w:hAnsi="Times New Roman" w:cs="Times New Roman"/>
        </w:rPr>
      </w:pPr>
      <w:ins w:id="34" w:author="郭天昊" w:date="2013-09-28T21:39:00Z">
        <w:r>
          <w:rPr>
            <w:rFonts w:ascii="Times New Roman" w:hAnsi="Times New Roman" w:cs="Times New Roman" w:hint="eastAsia"/>
          </w:rPr>
          <w:t>刺激</w:t>
        </w:r>
        <w:r>
          <w:rPr>
            <w:rFonts w:ascii="Times New Roman" w:hAnsi="Times New Roman" w:cs="Times New Roman" w:hint="eastAsia"/>
          </w:rPr>
          <w:t>4</w:t>
        </w:r>
        <w:r>
          <w:rPr>
            <w:rFonts w:ascii="Times New Roman" w:hAnsi="Times New Roman" w:cs="Times New Roman" w:hint="eastAsia"/>
          </w:rPr>
          <w:t>：</w:t>
        </w:r>
        <w:r>
          <w:rPr>
            <w:rFonts w:ascii="Times New Roman" w:hAnsi="Times New Roman" w:cs="Times New Roman"/>
          </w:rPr>
          <w:t>教务员删除条目。</w:t>
        </w:r>
      </w:ins>
    </w:p>
    <w:p w:rsidR="00931FB9" w:rsidRDefault="00931FB9" w:rsidP="00931FB9">
      <w:pPr>
        <w:ind w:firstLine="435"/>
        <w:rPr>
          <w:rFonts w:ascii="Times New Roman" w:hAnsi="Times New Roman" w:cs="Times New Roman"/>
        </w:rPr>
      </w:pPr>
      <w:ins w:id="35" w:author="郭天昊" w:date="2013-09-28T21:39:00Z">
        <w:r>
          <w:rPr>
            <w:rFonts w:ascii="Times New Roman" w:hAnsi="Times New Roman" w:cs="Times New Roman" w:hint="eastAsia"/>
          </w:rPr>
          <w:t>响应</w:t>
        </w:r>
        <w:r>
          <w:rPr>
            <w:rFonts w:ascii="Times New Roman" w:hAnsi="Times New Roman" w:cs="Times New Roman"/>
          </w:rPr>
          <w:t>：系统删除选中条目</w:t>
        </w:r>
        <w:r>
          <w:rPr>
            <w:rFonts w:ascii="Times New Roman" w:hAnsi="Times New Roman" w:cs="Times New Roman" w:hint="eastAsia"/>
          </w:rPr>
          <w:t>，</w:t>
        </w:r>
        <w:r>
          <w:rPr>
            <w:rFonts w:ascii="Times New Roman" w:hAnsi="Times New Roman" w:cs="Times New Roman"/>
          </w:rPr>
          <w:t>更新数据库，并提示成功</w:t>
        </w:r>
        <w:r>
          <w:rPr>
            <w:rFonts w:ascii="Times New Roman" w:hAnsi="Times New Roman" w:cs="Times New Roman" w:hint="eastAsia"/>
          </w:rPr>
          <w:t>，</w:t>
        </w:r>
        <w:r>
          <w:rPr>
            <w:rFonts w:ascii="Times New Roman" w:hAnsi="Times New Roman" w:cs="Times New Roman"/>
          </w:rPr>
          <w:t>显示</w:t>
        </w:r>
        <w:r>
          <w:rPr>
            <w:rFonts w:ascii="Times New Roman" w:hAnsi="Times New Roman" w:cs="Times New Roman" w:hint="eastAsia"/>
          </w:rPr>
          <w:t>更新后</w:t>
        </w:r>
        <w:r>
          <w:rPr>
            <w:rFonts w:ascii="Times New Roman" w:hAnsi="Times New Roman" w:cs="Times New Roman"/>
          </w:rPr>
          <w:t>的整体框架策略表格。</w:t>
        </w:r>
      </w:ins>
    </w:p>
    <w:p w:rsidR="004C740B" w:rsidRDefault="004C740B" w:rsidP="00931FB9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3.2.2.3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1"/>
        <w:gridCol w:w="4265"/>
      </w:tblGrid>
      <w:tr w:rsidR="004C740B" w:rsidTr="00C31F16">
        <w:tc>
          <w:tcPr>
            <w:tcW w:w="0" w:type="auto"/>
          </w:tcPr>
          <w:p w:rsidR="004C740B" w:rsidRDefault="004C740B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Frame.Modify.Input</w:t>
            </w:r>
          </w:p>
          <w:p w:rsidR="004C740B" w:rsidRDefault="004C740B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Frame.Modify.Input</w:t>
            </w:r>
            <w:r>
              <w:rPr>
                <w:rFonts w:ascii="Times New Roman" w:hAnsi="Times New Roman" w:cs="Times New Roman" w:hint="eastAsia"/>
              </w:rPr>
              <w:t>.Invalid</w:t>
            </w:r>
          </w:p>
          <w:p w:rsidR="000978DC" w:rsidRDefault="000978DC" w:rsidP="00931FB9">
            <w:pPr>
              <w:rPr>
                <w:rFonts w:ascii="Times New Roman" w:hAnsi="Times New Roman" w:cs="Times New Roman"/>
              </w:rPr>
            </w:pPr>
          </w:p>
          <w:p w:rsidR="004C740B" w:rsidRDefault="004C740B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Frame.Modify.Input</w:t>
            </w:r>
            <w:r w:rsidR="00220C40"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>Reject</w:t>
            </w:r>
          </w:p>
        </w:tc>
        <w:tc>
          <w:tcPr>
            <w:tcW w:w="0" w:type="auto"/>
          </w:tcPr>
          <w:p w:rsidR="004C740B" w:rsidRDefault="004C740B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修改整体框架策略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允许键盘输入</w:t>
            </w:r>
          </w:p>
          <w:p w:rsidR="000978DC" w:rsidRDefault="000978DC" w:rsidP="00097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序列</w:t>
            </w:r>
            <w:r>
              <w:rPr>
                <w:rFonts w:ascii="Times New Roman" w:hAnsi="Times New Roman" w:cs="Times New Roman"/>
              </w:rPr>
              <w:t>输入大写字母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建议学分输入数字</w:t>
            </w:r>
            <w:r>
              <w:rPr>
                <w:rFonts w:ascii="Times New Roman" w:hAnsi="Times New Roman" w:cs="Times New Roman" w:hint="eastAsia"/>
              </w:rPr>
              <w:t>，否则</w:t>
            </w:r>
            <w:r>
              <w:rPr>
                <w:rFonts w:ascii="Times New Roman" w:hAnsi="Times New Roman" w:cs="Times New Roman"/>
              </w:rPr>
              <w:t>显示输入无效</w:t>
            </w:r>
          </w:p>
          <w:p w:rsidR="004C740B" w:rsidRPr="004C740B" w:rsidRDefault="000978DC" w:rsidP="00931FB9">
            <w:pPr>
              <w:rPr>
                <w:rFonts w:ascii="Times New Roman" w:hAnsi="Times New Roman" w:cs="Times New Roman"/>
              </w:rPr>
            </w:pPr>
            <w:r w:rsidRPr="00E04ECC">
              <w:rPr>
                <w:rFonts w:ascii="Times New Roman" w:hAnsi="Times New Roman" w:cs="Times New Roman"/>
              </w:rPr>
              <w:t>整体框架策略不存在，拒绝修改</w:t>
            </w:r>
          </w:p>
        </w:tc>
      </w:tr>
      <w:tr w:rsidR="004C740B" w:rsidTr="00C31F16">
        <w:tc>
          <w:tcPr>
            <w:tcW w:w="0" w:type="auto"/>
          </w:tcPr>
          <w:p w:rsidR="004C740B" w:rsidRDefault="000978DC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Frame.Modify.Add</w:t>
            </w:r>
          </w:p>
          <w:p w:rsidR="000978DC" w:rsidRDefault="000978DC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 w:rsidR="00414E0B">
              <w:rPr>
                <w:rFonts w:ascii="Times New Roman" w:hAnsi="Times New Roman" w:cs="Times New Roman"/>
              </w:rPr>
              <w:t>Frame.Modify.Add.Null</w:t>
            </w:r>
          </w:p>
          <w:p w:rsidR="00414E0B" w:rsidRDefault="00414E0B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Frame.Modify.Add.Invalid</w:t>
            </w:r>
          </w:p>
        </w:tc>
        <w:tc>
          <w:tcPr>
            <w:tcW w:w="0" w:type="auto"/>
          </w:tcPr>
          <w:p w:rsidR="004C740B" w:rsidRDefault="000978DC" w:rsidP="00931FB9">
            <w:pPr>
              <w:rPr>
                <w:rFonts w:ascii="Times New Roman" w:hAnsi="Times New Roman" w:cs="Times New Roman"/>
              </w:rPr>
            </w:pPr>
            <w:ins w:id="36" w:author="郭天昊" w:date="2013-09-28T21:39:00Z">
              <w:r w:rsidRPr="00E04ECC">
                <w:rPr>
                  <w:rFonts w:ascii="Times New Roman" w:hAnsi="Times New Roman" w:cs="Times New Roman"/>
                </w:rPr>
                <w:t>教务员</w:t>
              </w:r>
              <w:r>
                <w:rPr>
                  <w:rFonts w:ascii="Times New Roman" w:hAnsi="Times New Roman" w:cs="Times New Roman" w:hint="eastAsia"/>
                </w:rPr>
                <w:t>添加</w:t>
              </w:r>
              <w:r>
                <w:rPr>
                  <w:rFonts w:ascii="Times New Roman" w:hAnsi="Times New Roman" w:cs="Times New Roman"/>
                </w:rPr>
                <w:t>条目</w:t>
              </w:r>
            </w:ins>
          </w:p>
          <w:p w:rsidR="000978DC" w:rsidRDefault="000978DC" w:rsidP="00931FB9">
            <w:pPr>
              <w:rPr>
                <w:rFonts w:ascii="Times New Roman" w:hAnsi="Times New Roman" w:cs="Times New Roman"/>
              </w:rPr>
            </w:pPr>
            <w:ins w:id="37" w:author="郭天昊" w:date="2013-09-28T21:39:00Z">
              <w:r>
                <w:rPr>
                  <w:rFonts w:ascii="Times New Roman" w:hAnsi="Times New Roman" w:cs="Times New Roman" w:hint="eastAsia"/>
                </w:rPr>
                <w:t>添加</w:t>
              </w:r>
              <w:r>
                <w:rPr>
                  <w:rFonts w:ascii="Times New Roman" w:hAnsi="Times New Roman" w:cs="Times New Roman"/>
                </w:rPr>
                <w:t>条目</w:t>
              </w:r>
            </w:ins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空时，添加无效</w:t>
            </w:r>
          </w:p>
          <w:p w:rsidR="00414E0B" w:rsidRDefault="00414E0B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参考</w:t>
            </w:r>
            <w:r>
              <w:rPr>
                <w:rFonts w:ascii="Times New Roman" w:hAnsi="Times New Roman" w:cs="Times New Roman" w:hint="eastAsia"/>
              </w:rPr>
              <w:t>CourseSelection.Frame.</w:t>
            </w:r>
            <w:r>
              <w:rPr>
                <w:rFonts w:ascii="Times New Roman" w:hAnsi="Times New Roman" w:cs="Times New Roman"/>
              </w:rPr>
              <w:t>*.Invalid</w:t>
            </w:r>
          </w:p>
        </w:tc>
      </w:tr>
      <w:tr w:rsidR="004C740B" w:rsidTr="00C31F16">
        <w:tc>
          <w:tcPr>
            <w:tcW w:w="0" w:type="auto"/>
          </w:tcPr>
          <w:p w:rsidR="004C740B" w:rsidRDefault="000978DC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Frame.Modify.Edit</w:t>
            </w:r>
          </w:p>
          <w:p w:rsidR="00414E0B" w:rsidRDefault="00414E0B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Frame.Modify.Edit</w:t>
            </w:r>
          </w:p>
        </w:tc>
        <w:tc>
          <w:tcPr>
            <w:tcW w:w="0" w:type="auto"/>
          </w:tcPr>
          <w:p w:rsidR="004C740B" w:rsidRDefault="000978DC" w:rsidP="00931FB9">
            <w:pPr>
              <w:rPr>
                <w:rFonts w:ascii="Times New Roman" w:hAnsi="Times New Roman" w:cs="Times New Roman"/>
              </w:rPr>
            </w:pPr>
            <w:ins w:id="38" w:author="郭天昊" w:date="2013-09-28T21:39:00Z">
              <w:r>
                <w:rPr>
                  <w:rFonts w:ascii="Times New Roman" w:hAnsi="Times New Roman" w:cs="Times New Roman"/>
                </w:rPr>
                <w:t>教务员编辑</w:t>
              </w:r>
              <w:r>
                <w:rPr>
                  <w:rFonts w:ascii="Times New Roman" w:hAnsi="Times New Roman" w:cs="Times New Roman" w:hint="eastAsia"/>
                </w:rPr>
                <w:t>已有</w:t>
              </w:r>
              <w:r>
                <w:rPr>
                  <w:rFonts w:ascii="Times New Roman" w:hAnsi="Times New Roman" w:cs="Times New Roman"/>
                </w:rPr>
                <w:t>单元格</w:t>
              </w:r>
            </w:ins>
          </w:p>
          <w:p w:rsidR="00414E0B" w:rsidRPr="000978DC" w:rsidRDefault="00414E0B" w:rsidP="00931FB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>参考</w:t>
            </w:r>
            <w:r>
              <w:rPr>
                <w:rFonts w:ascii="Times New Roman" w:hAnsi="Times New Roman" w:cs="Times New Roman" w:hint="eastAsia"/>
              </w:rPr>
              <w:t>CourseSelection.Frame.</w:t>
            </w:r>
            <w:r>
              <w:rPr>
                <w:rFonts w:ascii="Times New Roman" w:hAnsi="Times New Roman" w:cs="Times New Roman"/>
              </w:rPr>
              <w:t>*.Invalid</w:t>
            </w:r>
          </w:p>
        </w:tc>
      </w:tr>
      <w:tr w:rsidR="000978DC" w:rsidTr="00C31F16">
        <w:tc>
          <w:tcPr>
            <w:tcW w:w="0" w:type="auto"/>
          </w:tcPr>
          <w:p w:rsidR="000978DC" w:rsidRDefault="000978DC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Frame.Modify.Delete</w:t>
            </w:r>
          </w:p>
        </w:tc>
        <w:tc>
          <w:tcPr>
            <w:tcW w:w="0" w:type="auto"/>
          </w:tcPr>
          <w:p w:rsidR="000978DC" w:rsidRPr="000978DC" w:rsidRDefault="000978DC" w:rsidP="00931FB9">
            <w:pPr>
              <w:rPr>
                <w:rFonts w:ascii="Times New Roman" w:hAnsi="Times New Roman" w:cs="Times New Roman"/>
                <w:b/>
              </w:rPr>
            </w:pPr>
            <w:ins w:id="39" w:author="郭天昊" w:date="2013-09-28T21:39:00Z">
              <w:r>
                <w:rPr>
                  <w:rFonts w:ascii="Times New Roman" w:hAnsi="Times New Roman" w:cs="Times New Roman"/>
                </w:rPr>
                <w:t>教务员删除</w:t>
              </w:r>
            </w:ins>
            <w:r>
              <w:rPr>
                <w:rFonts w:ascii="Times New Roman" w:hAnsi="Times New Roman" w:cs="Times New Roman" w:hint="eastAsia"/>
              </w:rPr>
              <w:t>选中</w:t>
            </w:r>
            <w:r>
              <w:rPr>
                <w:rFonts w:ascii="Times New Roman" w:hAnsi="Times New Roman" w:cs="Times New Roman"/>
              </w:rPr>
              <w:t>条目</w:t>
            </w:r>
          </w:p>
        </w:tc>
      </w:tr>
      <w:tr w:rsidR="000978DC" w:rsidTr="00C31F16">
        <w:tc>
          <w:tcPr>
            <w:tcW w:w="0" w:type="auto"/>
          </w:tcPr>
          <w:p w:rsidR="000978DC" w:rsidRDefault="000978DC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Frame.Modify.Update</w:t>
            </w:r>
          </w:p>
          <w:p w:rsidR="000978DC" w:rsidRDefault="000978DC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Frame.Modify.Update.Show</w:t>
            </w:r>
          </w:p>
        </w:tc>
        <w:tc>
          <w:tcPr>
            <w:tcW w:w="0" w:type="auto"/>
          </w:tcPr>
          <w:p w:rsidR="000978DC" w:rsidRDefault="000978DC" w:rsidP="00931F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更新数据库</w:t>
            </w:r>
          </w:p>
          <w:p w:rsidR="000978DC" w:rsidRDefault="00292A2E" w:rsidP="00931FB9">
            <w:pPr>
              <w:rPr>
                <w:rFonts w:ascii="Times New Roman" w:hAnsi="Times New Roman" w:cs="Times New Roman"/>
              </w:rPr>
            </w:pPr>
            <w:ins w:id="40" w:author="郭天昊" w:date="2013-09-28T21:39:00Z">
              <w:r>
                <w:rPr>
                  <w:rFonts w:ascii="Times New Roman" w:hAnsi="Times New Roman" w:cs="Times New Roman"/>
                </w:rPr>
                <w:t>显示</w:t>
              </w:r>
              <w:r>
                <w:rPr>
                  <w:rFonts w:ascii="Times New Roman" w:hAnsi="Times New Roman" w:cs="Times New Roman" w:hint="eastAsia"/>
                </w:rPr>
                <w:t>更新后</w:t>
              </w:r>
              <w:r>
                <w:rPr>
                  <w:rFonts w:ascii="Times New Roman" w:hAnsi="Times New Roman" w:cs="Times New Roman"/>
                </w:rPr>
                <w:t>的整体框架策略</w:t>
              </w:r>
            </w:ins>
          </w:p>
        </w:tc>
      </w:tr>
    </w:tbl>
    <w:p w:rsidR="00D40F52" w:rsidRPr="00E04ECC" w:rsidDel="00931FB9" w:rsidRDefault="00D40F52" w:rsidP="00931FB9">
      <w:pPr>
        <w:rPr>
          <w:del w:id="41" w:author="郭天昊" w:date="2013-09-28T21:39:00Z"/>
          <w:rFonts w:ascii="Times New Roman" w:hAnsi="Times New Roman" w:cs="Times New Roman"/>
        </w:rPr>
      </w:pPr>
      <w:del w:id="42" w:author="郭天昊" w:date="2013-09-28T21:39:00Z">
        <w:r w:rsidRPr="00E04ECC" w:rsidDel="00931FB9">
          <w:rPr>
            <w:rFonts w:ascii="Times New Roman" w:hAnsi="Times New Roman" w:cs="Times New Roman"/>
          </w:rPr>
          <w:delText>刺激：教务员输入修改的值。</w:delText>
        </w:r>
      </w:del>
    </w:p>
    <w:p w:rsidR="00D40F52" w:rsidRPr="00E04ECC" w:rsidDel="00931FB9" w:rsidRDefault="00D40F52" w:rsidP="00931FB9">
      <w:pPr>
        <w:rPr>
          <w:del w:id="43" w:author="郭天昊" w:date="2013-09-28T21:39:00Z"/>
          <w:rFonts w:ascii="Times New Roman" w:hAnsi="Times New Roman" w:cs="Times New Roman"/>
        </w:rPr>
      </w:pPr>
      <w:del w:id="44" w:author="郭天昊" w:date="2013-09-28T21:39:00Z">
        <w:r w:rsidRPr="00E04ECC" w:rsidDel="00931FB9">
          <w:rPr>
            <w:rFonts w:ascii="Times New Roman" w:hAnsi="Times New Roman" w:cs="Times New Roman"/>
          </w:rPr>
          <w:tab/>
        </w:r>
        <w:r w:rsidRPr="00E04ECC" w:rsidDel="00931FB9">
          <w:rPr>
            <w:rFonts w:ascii="Times New Roman" w:hAnsi="Times New Roman" w:cs="Times New Roman"/>
          </w:rPr>
          <w:delText>响应</w:delText>
        </w:r>
        <w:r w:rsidRPr="00E04ECC" w:rsidDel="00931FB9">
          <w:rPr>
            <w:rFonts w:ascii="Times New Roman" w:hAnsi="Times New Roman" w:cs="Times New Roman"/>
          </w:rPr>
          <w:delText>1</w:delText>
        </w:r>
        <w:r w:rsidRPr="00E04ECC" w:rsidDel="00931FB9">
          <w:rPr>
            <w:rFonts w:ascii="Times New Roman" w:hAnsi="Times New Roman" w:cs="Times New Roman"/>
          </w:rPr>
          <w:delText>：更新数据库，并提示成功。</w:delText>
        </w:r>
      </w:del>
    </w:p>
    <w:p w:rsidR="00D40F52" w:rsidRPr="00E04ECC" w:rsidRDefault="00D40F52" w:rsidP="00931FB9">
      <w:pPr>
        <w:rPr>
          <w:rFonts w:ascii="Times New Roman" w:hAnsi="Times New Roman" w:cs="Times New Roman"/>
        </w:rPr>
      </w:pPr>
    </w:p>
    <w:p w:rsidR="00D40F52" w:rsidRPr="00E04ECC" w:rsidRDefault="00D40F52" w:rsidP="00D40F52">
      <w:pPr>
        <w:rPr>
          <w:rFonts w:ascii="Times New Roman" w:hAnsi="Times New Roman" w:cs="Times New Roman"/>
        </w:rPr>
      </w:pPr>
      <w:del w:id="45" w:author="郭天昊" w:date="2013-09-28T21:27:00Z">
        <w:r w:rsidRPr="00E04ECC" w:rsidDel="00995724">
          <w:rPr>
            <w:rFonts w:ascii="Times New Roman" w:hAnsi="Times New Roman" w:cs="Times New Roman"/>
          </w:rPr>
          <w:tab/>
        </w:r>
      </w:del>
      <w:r w:rsidRPr="00E04ECC">
        <w:rPr>
          <w:rFonts w:ascii="Times New Roman" w:hAnsi="Times New Roman" w:cs="Times New Roman"/>
        </w:rPr>
        <w:t>3.2.3</w:t>
      </w:r>
      <w:r w:rsidRPr="00E04ECC">
        <w:rPr>
          <w:rFonts w:ascii="Times New Roman" w:hAnsi="Times New Roman" w:cs="Times New Roman"/>
        </w:rPr>
        <w:t>查看整体框架策略</w:t>
      </w:r>
    </w:p>
    <w:p w:rsidR="00D40F52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3.2.3.1</w:t>
      </w:r>
      <w:r w:rsidRPr="00E04ECC">
        <w:rPr>
          <w:rFonts w:ascii="Times New Roman" w:hAnsi="Times New Roman" w:cs="Times New Roman"/>
        </w:rPr>
        <w:t>特性描述：教务员查看</w:t>
      </w:r>
      <w:del w:id="46" w:author="郭天昊" w:date="2013-09-28T21:36:00Z">
        <w:r w:rsidRPr="00E04ECC" w:rsidDel="00931FB9">
          <w:rPr>
            <w:rFonts w:ascii="Times New Roman" w:hAnsi="Times New Roman" w:cs="Times New Roman"/>
          </w:rPr>
          <w:delText>已定制的</w:delText>
        </w:r>
      </w:del>
      <w:ins w:id="47" w:author="郭天昊" w:date="2013-09-28T21:36:00Z">
        <w:r w:rsidR="00931FB9">
          <w:rPr>
            <w:rFonts w:ascii="Times New Roman" w:hAnsi="Times New Roman" w:cs="Times New Roman" w:hint="eastAsia"/>
          </w:rPr>
          <w:t>当前</w:t>
        </w:r>
      </w:ins>
      <w:r w:rsidRPr="00E04ECC">
        <w:rPr>
          <w:rFonts w:ascii="Times New Roman" w:hAnsi="Times New Roman" w:cs="Times New Roman"/>
        </w:rPr>
        <w:t>整体框架策略。</w:t>
      </w:r>
    </w:p>
    <w:p w:rsidR="00C45B4A" w:rsidRPr="00E04ECC" w:rsidRDefault="00C45B4A" w:rsidP="00D40F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>3.2.3.2</w:t>
      </w:r>
      <w:r>
        <w:rPr>
          <w:rFonts w:ascii="Times New Roman" w:hAnsi="Times New Roman" w:cs="Times New Roman" w:hint="eastAsia"/>
        </w:rPr>
        <w:t>刺激</w:t>
      </w:r>
      <w:r>
        <w:rPr>
          <w:rFonts w:ascii="Times New Roman" w:hAnsi="Times New Roman" w:cs="Times New Roman"/>
        </w:rPr>
        <w:t>响应序列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ins w:id="48" w:author="郭天昊" w:date="2013-09-28T21:28:00Z">
        <w:r w:rsidR="00995724">
          <w:rPr>
            <w:rFonts w:ascii="Times New Roman" w:hAnsi="Times New Roman" w:cs="Times New Roman" w:hint="eastAsia"/>
          </w:rPr>
          <w:t>1</w:t>
        </w:r>
      </w:ins>
      <w:r w:rsidRPr="00E04ECC">
        <w:rPr>
          <w:rFonts w:ascii="Times New Roman" w:hAnsi="Times New Roman" w:cs="Times New Roman"/>
        </w:rPr>
        <w:t>：教务员请求查看整体框架策略。</w:t>
      </w:r>
    </w:p>
    <w:p w:rsidR="00D40F52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</w:t>
      </w:r>
      <w:del w:id="49" w:author="郭天昊" w:date="2013-09-28T21:28:00Z">
        <w:r w:rsidRPr="00E04ECC" w:rsidDel="00995724">
          <w:rPr>
            <w:rFonts w:ascii="Times New Roman" w:hAnsi="Times New Roman" w:cs="Times New Roman"/>
          </w:rPr>
          <w:delText>1:</w:delText>
        </w:r>
      </w:del>
      <w:ins w:id="50" w:author="郭天昊" w:date="2013-09-28T21:28:00Z">
        <w:r w:rsidR="00995724">
          <w:rPr>
            <w:rFonts w:ascii="Times New Roman" w:hAnsi="Times New Roman" w:cs="Times New Roman" w:hint="eastAsia"/>
          </w:rPr>
          <w:t>：</w:t>
        </w:r>
      </w:ins>
      <w:ins w:id="51" w:author="郭天昊" w:date="2013-09-28T21:29:00Z">
        <w:r w:rsidR="00995724">
          <w:rPr>
            <w:rFonts w:ascii="Times New Roman" w:hAnsi="Times New Roman" w:cs="Times New Roman" w:hint="eastAsia"/>
          </w:rPr>
          <w:t>系统</w:t>
        </w:r>
      </w:ins>
      <w:del w:id="52" w:author="郭天昊" w:date="2013-09-28T21:29:00Z">
        <w:r w:rsidRPr="00E04ECC" w:rsidDel="00995724">
          <w:rPr>
            <w:rFonts w:ascii="Times New Roman" w:hAnsi="Times New Roman" w:cs="Times New Roman"/>
          </w:rPr>
          <w:delText>若整体框架策略存在，则</w:delText>
        </w:r>
      </w:del>
      <w:r w:rsidRPr="00E04ECC">
        <w:rPr>
          <w:rFonts w:ascii="Times New Roman" w:hAnsi="Times New Roman" w:cs="Times New Roman"/>
        </w:rPr>
        <w:t>显示整体框架策略。</w:t>
      </w:r>
    </w:p>
    <w:p w:rsidR="005D4A47" w:rsidRDefault="005D4A47" w:rsidP="005D4A47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3.2.3.3</w:t>
      </w:r>
      <w:r>
        <w:rPr>
          <w:rFonts w:ascii="Times New Roman" w:hAnsi="Times New Roman" w:cs="Times New Roman"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4A47" w:rsidTr="00C31F16">
        <w:tc>
          <w:tcPr>
            <w:tcW w:w="4148" w:type="dxa"/>
          </w:tcPr>
          <w:p w:rsidR="005D4A47" w:rsidRDefault="005D4A47" w:rsidP="005D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CourseSelection.Frame.</w:t>
            </w:r>
            <w:r w:rsidR="009C3B9B">
              <w:rPr>
                <w:rFonts w:ascii="Times New Roman" w:hAnsi="Times New Roman" w:cs="Times New Roman"/>
              </w:rPr>
              <w:t>Show</w:t>
            </w:r>
          </w:p>
          <w:p w:rsidR="009C3B9B" w:rsidRDefault="009C3B9B" w:rsidP="005D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CourseSelection.Frame.</w:t>
            </w:r>
            <w:r>
              <w:rPr>
                <w:rFonts w:ascii="Times New Roman" w:hAnsi="Times New Roman" w:cs="Times New Roman"/>
              </w:rPr>
              <w:t>Show.Cancel</w:t>
            </w:r>
          </w:p>
        </w:tc>
        <w:tc>
          <w:tcPr>
            <w:tcW w:w="4148" w:type="dxa"/>
          </w:tcPr>
          <w:p w:rsidR="005D4A47" w:rsidRDefault="009C3B9B" w:rsidP="005D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显示整体框架策略</w:t>
            </w:r>
          </w:p>
          <w:p w:rsidR="009C3B9B" w:rsidRDefault="009C3B9B" w:rsidP="005D4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取消查看，系统返回上级界面</w:t>
            </w:r>
          </w:p>
        </w:tc>
      </w:tr>
    </w:tbl>
    <w:p w:rsidR="00D40F52" w:rsidRPr="00E04ECC" w:rsidDel="00995724" w:rsidRDefault="00D40F52" w:rsidP="00D40F52">
      <w:pPr>
        <w:rPr>
          <w:del w:id="53" w:author="郭天昊" w:date="2013-09-28T21:28:00Z"/>
          <w:rFonts w:ascii="Times New Roman" w:hAnsi="Times New Roman" w:cs="Times New Roman"/>
        </w:rPr>
      </w:pPr>
      <w:del w:id="54" w:author="郭天昊" w:date="2013-09-28T21:28:00Z">
        <w:r w:rsidRPr="00E04ECC" w:rsidDel="00995724">
          <w:rPr>
            <w:rFonts w:ascii="Times New Roman" w:hAnsi="Times New Roman" w:cs="Times New Roman"/>
          </w:rPr>
          <w:delText>响应</w:delText>
        </w:r>
        <w:r w:rsidRPr="00E04ECC" w:rsidDel="00995724">
          <w:rPr>
            <w:rFonts w:ascii="Times New Roman" w:hAnsi="Times New Roman" w:cs="Times New Roman"/>
          </w:rPr>
          <w:delText>2:</w:delText>
        </w:r>
        <w:r w:rsidRPr="00E04ECC" w:rsidDel="00995724">
          <w:rPr>
            <w:rFonts w:ascii="Times New Roman" w:hAnsi="Times New Roman" w:cs="Times New Roman"/>
          </w:rPr>
          <w:delText>若整体框架策略不存在，则提示整体框架策略不存在。</w:delText>
        </w:r>
      </w:del>
    </w:p>
    <w:p w:rsidR="00D40F52" w:rsidRPr="00E04ECC" w:rsidRDefault="00D40F52" w:rsidP="00D40F52">
      <w:pPr>
        <w:rPr>
          <w:rFonts w:ascii="Times New Roman" w:hAnsi="Times New Roman" w:cs="Times New Roman"/>
        </w:rPr>
      </w:pPr>
    </w:p>
    <w:p w:rsidR="00D40F52" w:rsidRPr="00E04ECC" w:rsidRDefault="00D40F52" w:rsidP="00D40F52">
      <w:pPr>
        <w:rPr>
          <w:rFonts w:ascii="Times New Roman" w:hAnsi="Times New Roman" w:cs="Times New Roman"/>
        </w:rPr>
      </w:pPr>
      <w:del w:id="55" w:author="郭天昊" w:date="2013-09-28T21:29:00Z">
        <w:r w:rsidRPr="00E04ECC" w:rsidDel="00995724">
          <w:rPr>
            <w:rFonts w:ascii="Times New Roman" w:hAnsi="Times New Roman" w:cs="Times New Roman"/>
          </w:rPr>
          <w:tab/>
        </w:r>
      </w:del>
      <w:r w:rsidRPr="00E04ECC">
        <w:rPr>
          <w:rFonts w:ascii="Times New Roman" w:hAnsi="Times New Roman" w:cs="Times New Roman"/>
        </w:rPr>
        <w:t>3.2.4</w:t>
      </w:r>
      <w:r w:rsidRPr="00E04ECC">
        <w:rPr>
          <w:rFonts w:ascii="Times New Roman" w:hAnsi="Times New Roman" w:cs="Times New Roman"/>
        </w:rPr>
        <w:t>查看各个院系教学计划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3.2.4.1</w:t>
      </w:r>
      <w:r w:rsidRPr="00E04ECC">
        <w:rPr>
          <w:rFonts w:ascii="Times New Roman" w:hAnsi="Times New Roman" w:cs="Times New Roman"/>
        </w:rPr>
        <w:t>特性描述：在整体框架策略制定后，教务员查看</w:t>
      </w:r>
      <w:ins w:id="56" w:author="郭天昊" w:date="2013-09-28T21:30:00Z">
        <w:r w:rsidR="00995724">
          <w:rPr>
            <w:rFonts w:ascii="Times New Roman" w:hAnsi="Times New Roman" w:cs="Times New Roman" w:hint="eastAsia"/>
          </w:rPr>
          <w:t>各</w:t>
        </w:r>
      </w:ins>
      <w:del w:id="57" w:author="郭天昊" w:date="2013-09-28T21:30:00Z">
        <w:r w:rsidRPr="00E04ECC" w:rsidDel="00995724">
          <w:rPr>
            <w:rFonts w:ascii="Times New Roman" w:hAnsi="Times New Roman" w:cs="Times New Roman"/>
          </w:rPr>
          <w:delText>个</w:delText>
        </w:r>
      </w:del>
      <w:r w:rsidRPr="00E04ECC">
        <w:rPr>
          <w:rFonts w:ascii="Times New Roman" w:hAnsi="Times New Roman" w:cs="Times New Roman"/>
        </w:rPr>
        <w:t>院系教学计划。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3.2.4.2</w:t>
      </w:r>
      <w:r w:rsidRPr="00E04ECC">
        <w:rPr>
          <w:rFonts w:ascii="Times New Roman" w:hAnsi="Times New Roman" w:cs="Times New Roman"/>
        </w:rPr>
        <w:t>刺激响应序列：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ins w:id="58" w:author="郭天昊" w:date="2013-09-28T21:30:00Z">
        <w:r w:rsidR="00995724">
          <w:rPr>
            <w:rFonts w:ascii="Times New Roman" w:hAnsi="Times New Roman" w:cs="Times New Roman" w:hint="eastAsia"/>
          </w:rPr>
          <w:t>1</w:t>
        </w:r>
      </w:ins>
      <w:r w:rsidRPr="00E04ECC">
        <w:rPr>
          <w:rFonts w:ascii="Times New Roman" w:hAnsi="Times New Roman" w:cs="Times New Roman"/>
        </w:rPr>
        <w:t>：教务员请求查看各个院系教学计划。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</w:t>
      </w:r>
      <w:ins w:id="59" w:author="郭天昊" w:date="2013-09-28T21:44:00Z">
        <w:r w:rsidR="009223EA">
          <w:rPr>
            <w:rFonts w:ascii="Times New Roman" w:hAnsi="Times New Roman" w:cs="Times New Roman" w:hint="eastAsia"/>
          </w:rPr>
          <w:t>：</w:t>
        </w:r>
      </w:ins>
      <w:del w:id="60" w:author="郭天昊" w:date="2013-09-28T21:44:00Z">
        <w:r w:rsidRPr="00E04ECC" w:rsidDel="009223EA">
          <w:rPr>
            <w:rFonts w:ascii="Times New Roman" w:hAnsi="Times New Roman" w:cs="Times New Roman"/>
          </w:rPr>
          <w:delText>：</w:delText>
        </w:r>
      </w:del>
      <w:ins w:id="61" w:author="郭天昊" w:date="2013-09-28T21:43:00Z">
        <w:r w:rsidR="009223EA">
          <w:rPr>
            <w:rFonts w:ascii="Times New Roman" w:hAnsi="Times New Roman" w:cs="Times New Roman" w:hint="eastAsia"/>
          </w:rPr>
          <w:t>若</w:t>
        </w:r>
        <w:r w:rsidR="009223EA">
          <w:rPr>
            <w:rFonts w:ascii="Times New Roman" w:hAnsi="Times New Roman" w:cs="Times New Roman"/>
          </w:rPr>
          <w:t>整体框架策略未</w:t>
        </w:r>
        <w:r w:rsidR="009223EA">
          <w:rPr>
            <w:rFonts w:ascii="Times New Roman" w:hAnsi="Times New Roman" w:cs="Times New Roman" w:hint="eastAsia"/>
          </w:rPr>
          <w:t>制订</w:t>
        </w:r>
        <w:r w:rsidR="009223EA">
          <w:rPr>
            <w:rFonts w:ascii="Times New Roman" w:hAnsi="Times New Roman" w:cs="Times New Roman"/>
          </w:rPr>
          <w:t>，系统</w:t>
        </w:r>
      </w:ins>
      <w:ins w:id="62" w:author="郭天昊" w:date="2013-09-28T21:44:00Z">
        <w:r w:rsidR="009223EA">
          <w:rPr>
            <w:rFonts w:ascii="Times New Roman" w:hAnsi="Times New Roman" w:cs="Times New Roman"/>
          </w:rPr>
          <w:t>提示无法查看。</w:t>
        </w:r>
        <w:r w:rsidR="009223EA">
          <w:rPr>
            <w:rFonts w:ascii="Times New Roman" w:hAnsi="Times New Roman" w:cs="Times New Roman" w:hint="eastAsia"/>
          </w:rPr>
          <w:t>否则</w:t>
        </w:r>
      </w:ins>
      <w:r w:rsidRPr="00E04ECC">
        <w:rPr>
          <w:rFonts w:ascii="Times New Roman" w:hAnsi="Times New Roman" w:cs="Times New Roman"/>
        </w:rPr>
        <w:t>系统罗列出各个院系</w:t>
      </w:r>
      <w:ins w:id="63" w:author="郭天昊" w:date="2013-09-28T21:43:00Z">
        <w:r w:rsidR="009223EA">
          <w:rPr>
            <w:rFonts w:ascii="Times New Roman" w:hAnsi="Times New Roman" w:cs="Times New Roman" w:hint="eastAsia"/>
          </w:rPr>
          <w:t>供</w:t>
        </w:r>
        <w:r w:rsidR="009223EA">
          <w:rPr>
            <w:rFonts w:ascii="Times New Roman" w:hAnsi="Times New Roman" w:cs="Times New Roman"/>
          </w:rPr>
          <w:t>教务员选择</w:t>
        </w:r>
      </w:ins>
      <w:del w:id="64" w:author="郭天昊" w:date="2013-09-28T21:42:00Z">
        <w:r w:rsidRPr="00E04ECC" w:rsidDel="009223EA">
          <w:rPr>
            <w:rFonts w:ascii="Times New Roman" w:hAnsi="Times New Roman" w:cs="Times New Roman"/>
          </w:rPr>
          <w:delText>并显示是否制定教学计划</w:delText>
        </w:r>
      </w:del>
      <w:r w:rsidRPr="00E04ECC">
        <w:rPr>
          <w:rFonts w:ascii="Times New Roman" w:hAnsi="Times New Roman" w:cs="Times New Roman"/>
        </w:rPr>
        <w:t>。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ins w:id="65" w:author="郭天昊" w:date="2013-09-28T21:43:00Z">
        <w:r w:rsidR="009223EA">
          <w:rPr>
            <w:rFonts w:ascii="Times New Roman" w:hAnsi="Times New Roman" w:cs="Times New Roman" w:hint="eastAsia"/>
          </w:rPr>
          <w:t>2</w:t>
        </w:r>
      </w:ins>
      <w:r w:rsidRPr="00E04ECC">
        <w:rPr>
          <w:rFonts w:ascii="Times New Roman" w:hAnsi="Times New Roman" w:cs="Times New Roman"/>
        </w:rPr>
        <w:t>：教务员选择某个院系查看教学计划。</w:t>
      </w:r>
    </w:p>
    <w:p w:rsidR="00D40F52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响应：系统显示选中院系的教学计划。</w:t>
      </w:r>
    </w:p>
    <w:p w:rsidR="009C3B9B" w:rsidRDefault="009C3B9B" w:rsidP="009C3B9B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3.2.4.3</w:t>
      </w:r>
      <w:r>
        <w:rPr>
          <w:rFonts w:ascii="Times New Roman" w:hAnsi="Times New Roman" w:cs="Times New Roman"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99"/>
        <w:gridCol w:w="3996"/>
      </w:tblGrid>
      <w:tr w:rsidR="009C3B9B" w:rsidTr="00C31F16">
        <w:tc>
          <w:tcPr>
            <w:tcW w:w="0" w:type="auto"/>
          </w:tcPr>
          <w:p w:rsidR="009C3B9B" w:rsidRDefault="009C3B9B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</w:t>
            </w:r>
            <w:r w:rsidR="00B85618">
              <w:rPr>
                <w:rFonts w:ascii="Times New Roman" w:hAnsi="Times New Roman" w:cs="Times New Roman"/>
              </w:rPr>
              <w:t>Selection.TeachingPlan.Show</w:t>
            </w:r>
          </w:p>
          <w:p w:rsidR="00B85618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</w:t>
            </w:r>
            <w:r>
              <w:rPr>
                <w:rFonts w:ascii="Times New Roman" w:hAnsi="Times New Roman" w:cs="Times New Roman"/>
              </w:rPr>
              <w:t>Selection.TeachingPlan.Show</w:t>
            </w:r>
            <w:r>
              <w:rPr>
                <w:rFonts w:ascii="Times New Roman" w:hAnsi="Times New Roman" w:cs="Times New Roman" w:hint="eastAsia"/>
              </w:rPr>
              <w:t>.Invalid</w:t>
            </w:r>
          </w:p>
          <w:p w:rsidR="00D8174B" w:rsidRDefault="00D8174B" w:rsidP="009C3B9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Course</w:t>
            </w:r>
            <w:r>
              <w:rPr>
                <w:rFonts w:ascii="Times New Roman" w:hAnsi="Times New Roman" w:cs="Times New Roman"/>
              </w:rPr>
              <w:t>Selection.TeachingPlan.Show</w:t>
            </w:r>
            <w:r>
              <w:rPr>
                <w:rFonts w:ascii="Times New Roman" w:hAnsi="Times New Roman" w:cs="Times New Roman" w:hint="eastAsia"/>
              </w:rPr>
              <w:t>.Cancel</w:t>
            </w:r>
          </w:p>
        </w:tc>
        <w:tc>
          <w:tcPr>
            <w:tcW w:w="0" w:type="auto"/>
          </w:tcPr>
          <w:p w:rsidR="009C3B9B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要求查看各院系教学计划</w:t>
            </w:r>
          </w:p>
          <w:p w:rsidR="00B85618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整体框架策略未制定，</w:t>
            </w:r>
            <w:r>
              <w:rPr>
                <w:rFonts w:ascii="Times New Roman" w:hAnsi="Times New Roman" w:cs="Times New Roman"/>
              </w:rPr>
              <w:t>系统</w:t>
            </w:r>
            <w:r>
              <w:rPr>
                <w:rFonts w:ascii="Times New Roman" w:hAnsi="Times New Roman" w:cs="Times New Roman" w:hint="eastAsia"/>
              </w:rPr>
              <w:t>显示</w:t>
            </w:r>
            <w:r>
              <w:rPr>
                <w:rFonts w:ascii="Times New Roman" w:hAnsi="Times New Roman" w:cs="Times New Roman"/>
              </w:rPr>
              <w:t>禁止查看</w:t>
            </w:r>
          </w:p>
          <w:p w:rsidR="00D8174B" w:rsidRDefault="00D8174B" w:rsidP="009C3B9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取消查看，返回上级界面</w:t>
            </w:r>
          </w:p>
        </w:tc>
      </w:tr>
      <w:tr w:rsidR="009C3B9B" w:rsidTr="00C31F16">
        <w:tc>
          <w:tcPr>
            <w:tcW w:w="0" w:type="auto"/>
          </w:tcPr>
          <w:p w:rsidR="009C3B9B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</w:t>
            </w:r>
            <w:r>
              <w:rPr>
                <w:rFonts w:ascii="Times New Roman" w:hAnsi="Times New Roman" w:cs="Times New Roman"/>
              </w:rPr>
              <w:t>Selection.TeachingPlan.Choose</w:t>
            </w:r>
          </w:p>
          <w:p w:rsidR="00B85618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</w:t>
            </w:r>
            <w:r>
              <w:rPr>
                <w:rFonts w:ascii="Times New Roman" w:hAnsi="Times New Roman" w:cs="Times New Roman"/>
              </w:rPr>
              <w:t>Selection.TeachingPlan.Choose.Null</w:t>
            </w:r>
          </w:p>
          <w:p w:rsidR="00B85618" w:rsidRPr="00B85618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Course</w:t>
            </w:r>
            <w:r>
              <w:rPr>
                <w:rFonts w:ascii="Times New Roman" w:hAnsi="Times New Roman" w:cs="Times New Roman"/>
              </w:rPr>
              <w:t>Selection.TeachingPlan.Choose.Show</w:t>
            </w:r>
          </w:p>
        </w:tc>
        <w:tc>
          <w:tcPr>
            <w:tcW w:w="0" w:type="auto"/>
          </w:tcPr>
          <w:p w:rsidR="009C3B9B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教务员</w:t>
            </w:r>
            <w:r>
              <w:rPr>
                <w:rFonts w:ascii="Times New Roman" w:hAnsi="Times New Roman" w:cs="Times New Roman"/>
              </w:rPr>
              <w:t>选择</w:t>
            </w:r>
            <w:r>
              <w:rPr>
                <w:rFonts w:ascii="Times New Roman" w:hAnsi="Times New Roman" w:cs="Times New Roman" w:hint="eastAsia"/>
              </w:rPr>
              <w:t>院系</w:t>
            </w:r>
          </w:p>
          <w:p w:rsidR="00B85618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未选择院系，系统不予响应</w:t>
            </w:r>
          </w:p>
          <w:p w:rsidR="00B85618" w:rsidRPr="00B85618" w:rsidRDefault="00B85618" w:rsidP="009C3B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系统</w:t>
            </w:r>
            <w:r>
              <w:rPr>
                <w:rFonts w:ascii="Times New Roman" w:hAnsi="Times New Roman" w:cs="Times New Roman"/>
              </w:rPr>
              <w:t>显示所选院系的教学计划</w:t>
            </w:r>
          </w:p>
        </w:tc>
      </w:tr>
    </w:tbl>
    <w:p w:rsidR="00D40F52" w:rsidRPr="00E04ECC" w:rsidRDefault="00D40F52" w:rsidP="00D40F52">
      <w:pPr>
        <w:rPr>
          <w:rFonts w:ascii="Times New Roman" w:hAnsi="Times New Roman" w:cs="Times New Roman" w:hint="eastAsia"/>
        </w:rPr>
      </w:pPr>
    </w:p>
    <w:p w:rsidR="00D40F52" w:rsidRPr="00E04ECC" w:rsidRDefault="00D40F52" w:rsidP="00D40F52">
      <w:pPr>
        <w:rPr>
          <w:rFonts w:ascii="Times New Roman" w:hAnsi="Times New Roman" w:cs="Times New Roman"/>
        </w:rPr>
      </w:pPr>
      <w:del w:id="66" w:author="郭天昊" w:date="2013-09-28T21:48:00Z">
        <w:r w:rsidRPr="00E04ECC" w:rsidDel="009223EA">
          <w:rPr>
            <w:rFonts w:ascii="Times New Roman" w:hAnsi="Times New Roman" w:cs="Times New Roman"/>
          </w:rPr>
          <w:tab/>
        </w:r>
      </w:del>
      <w:r w:rsidRPr="00E04ECC">
        <w:rPr>
          <w:rFonts w:ascii="Times New Roman" w:hAnsi="Times New Roman" w:cs="Times New Roman"/>
        </w:rPr>
        <w:t>3.2.5</w:t>
      </w:r>
      <w:r w:rsidRPr="00E04ECC">
        <w:rPr>
          <w:rFonts w:ascii="Times New Roman" w:hAnsi="Times New Roman" w:cs="Times New Roman"/>
        </w:rPr>
        <w:t>查看教师统计信息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3.2.5.1</w:t>
      </w:r>
      <w:r w:rsidRPr="00E04ECC">
        <w:rPr>
          <w:rFonts w:ascii="Times New Roman" w:hAnsi="Times New Roman" w:cs="Times New Roman"/>
        </w:rPr>
        <w:t>特征描述：</w:t>
      </w:r>
      <w:ins w:id="67" w:author="郭天昊" w:date="2013-09-28T21:48:00Z">
        <w:r w:rsidR="009223EA">
          <w:rPr>
            <w:rFonts w:ascii="Times New Roman" w:hAnsi="Times New Roman" w:cs="Times New Roman" w:hint="eastAsia"/>
          </w:rPr>
          <w:t>教务员</w:t>
        </w:r>
        <w:r w:rsidR="009223EA">
          <w:rPr>
            <w:rFonts w:ascii="Times New Roman" w:hAnsi="Times New Roman" w:cs="Times New Roman"/>
          </w:rPr>
          <w:t>查看全校</w:t>
        </w:r>
      </w:ins>
      <w:r w:rsidR="001428EF">
        <w:rPr>
          <w:rFonts w:ascii="Times New Roman" w:hAnsi="Times New Roman" w:cs="Times New Roman" w:hint="eastAsia"/>
        </w:rPr>
        <w:t>教师</w:t>
      </w:r>
      <w:ins w:id="68" w:author="郭天昊" w:date="2013-09-28T21:48:00Z">
        <w:r w:rsidR="009223EA">
          <w:rPr>
            <w:rFonts w:ascii="Times New Roman" w:hAnsi="Times New Roman" w:cs="Times New Roman"/>
          </w:rPr>
          <w:t>的信息及其统计数据</w:t>
        </w:r>
      </w:ins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3.2.5.2</w:t>
      </w:r>
      <w:r w:rsidRPr="00E04ECC">
        <w:rPr>
          <w:rFonts w:ascii="Times New Roman" w:hAnsi="Times New Roman" w:cs="Times New Roman"/>
        </w:rPr>
        <w:t>刺激响应序列：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ins w:id="69" w:author="郭天昊" w:date="2013-09-28T21:48:00Z">
        <w:r w:rsidR="009223EA">
          <w:rPr>
            <w:rFonts w:ascii="Times New Roman" w:hAnsi="Times New Roman" w:cs="Times New Roman" w:hint="eastAsia"/>
          </w:rPr>
          <w:t>1</w:t>
        </w:r>
      </w:ins>
      <w:r w:rsidRPr="00E04ECC">
        <w:rPr>
          <w:rFonts w:ascii="Times New Roman" w:hAnsi="Times New Roman" w:cs="Times New Roman"/>
        </w:rPr>
        <w:t>：教务员请求查看教师统计信息。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响应：系统显示</w:t>
      </w:r>
      <w:del w:id="70" w:author="郭天昊" w:date="2013-09-28T21:50:00Z">
        <w:r w:rsidRPr="00E04ECC" w:rsidDel="009223EA">
          <w:rPr>
            <w:rFonts w:ascii="Times New Roman" w:hAnsi="Times New Roman" w:cs="Times New Roman"/>
          </w:rPr>
          <w:delText>老师总数，和各院系老师数。</w:delText>
        </w:r>
      </w:del>
      <w:ins w:id="71" w:author="郭天昊" w:date="2013-09-28T21:50:00Z">
        <w:r w:rsidR="009223EA">
          <w:rPr>
            <w:rFonts w:ascii="Times New Roman" w:hAnsi="Times New Roman" w:cs="Times New Roman" w:hint="eastAsia"/>
          </w:rPr>
          <w:t>院系列表</w:t>
        </w:r>
      </w:ins>
      <w:ins w:id="72" w:author="郭天昊" w:date="2013-09-28T21:51:00Z">
        <w:r w:rsidR="009223EA">
          <w:rPr>
            <w:rFonts w:ascii="Times New Roman" w:hAnsi="Times New Roman" w:cs="Times New Roman" w:hint="eastAsia"/>
          </w:rPr>
          <w:t>（含</w:t>
        </w:r>
        <w:r w:rsidR="009223EA">
          <w:rPr>
            <w:rFonts w:ascii="Times New Roman" w:hAnsi="Times New Roman" w:cs="Times New Roman"/>
          </w:rPr>
          <w:t>全校）</w:t>
        </w:r>
      </w:ins>
      <w:ins w:id="73" w:author="郭天昊" w:date="2013-09-28T21:50:00Z">
        <w:r w:rsidR="009223EA">
          <w:rPr>
            <w:rFonts w:ascii="Times New Roman" w:hAnsi="Times New Roman" w:cs="Times New Roman"/>
          </w:rPr>
          <w:t>。</w:t>
        </w:r>
      </w:ins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ins w:id="74" w:author="郭天昊" w:date="2013-09-28T21:51:00Z">
        <w:r w:rsidR="009223EA">
          <w:rPr>
            <w:rFonts w:ascii="Times New Roman" w:hAnsi="Times New Roman" w:cs="Times New Roman" w:hint="eastAsia"/>
          </w:rPr>
          <w:t>2</w:t>
        </w:r>
      </w:ins>
      <w:r w:rsidRPr="00E04ECC">
        <w:rPr>
          <w:rFonts w:ascii="Times New Roman" w:hAnsi="Times New Roman" w:cs="Times New Roman"/>
        </w:rPr>
        <w:t>：教务员</w:t>
      </w:r>
      <w:ins w:id="75" w:author="郭天昊" w:date="2013-09-28T22:40:00Z">
        <w:r w:rsidR="00AA4413">
          <w:rPr>
            <w:rFonts w:ascii="Times New Roman" w:hAnsi="Times New Roman" w:cs="Times New Roman" w:hint="eastAsia"/>
          </w:rPr>
          <w:t>在</w:t>
        </w:r>
        <w:r w:rsidR="00AA4413">
          <w:rPr>
            <w:rFonts w:ascii="Times New Roman" w:hAnsi="Times New Roman" w:cs="Times New Roman"/>
          </w:rPr>
          <w:t>列表中</w:t>
        </w:r>
      </w:ins>
      <w:r w:rsidRPr="00E04ECC">
        <w:rPr>
          <w:rFonts w:ascii="Times New Roman" w:hAnsi="Times New Roman" w:cs="Times New Roman"/>
        </w:rPr>
        <w:t>选择</w:t>
      </w:r>
      <w:del w:id="76" w:author="郭天昊" w:date="2013-09-28T21:51:00Z">
        <w:r w:rsidRPr="00E04ECC" w:rsidDel="009223EA">
          <w:rPr>
            <w:rFonts w:ascii="Times New Roman" w:hAnsi="Times New Roman" w:cs="Times New Roman"/>
          </w:rPr>
          <w:delText>老师总数查看</w:delText>
        </w:r>
      </w:del>
      <w:ins w:id="77" w:author="郭天昊" w:date="2013-09-28T21:51:00Z">
        <w:r w:rsidR="009223EA">
          <w:rPr>
            <w:rFonts w:ascii="Times New Roman" w:hAnsi="Times New Roman" w:cs="Times New Roman" w:hint="eastAsia"/>
          </w:rPr>
          <w:t>全校或</w:t>
        </w:r>
        <w:r w:rsidR="009223EA">
          <w:rPr>
            <w:rFonts w:ascii="Times New Roman" w:hAnsi="Times New Roman" w:cs="Times New Roman"/>
          </w:rPr>
          <w:t>某一院系</w:t>
        </w:r>
      </w:ins>
      <w:r w:rsidRPr="00E04ECC">
        <w:rPr>
          <w:rFonts w:ascii="Times New Roman" w:hAnsi="Times New Roman" w:cs="Times New Roman"/>
        </w:rPr>
        <w:t>。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响应：系统</w:t>
      </w:r>
      <w:ins w:id="78" w:author="郭天昊" w:date="2013-09-28T22:39:00Z">
        <w:r w:rsidR="00AA4413">
          <w:rPr>
            <w:rFonts w:ascii="Times New Roman" w:hAnsi="Times New Roman" w:cs="Times New Roman" w:hint="eastAsia"/>
          </w:rPr>
          <w:t>显示</w:t>
        </w:r>
        <w:r w:rsidR="00AA4413">
          <w:rPr>
            <w:rFonts w:ascii="Times New Roman" w:hAnsi="Times New Roman" w:cs="Times New Roman"/>
          </w:rPr>
          <w:t>所选</w:t>
        </w:r>
        <w:r w:rsidR="00AA4413">
          <w:rPr>
            <w:rFonts w:ascii="Times New Roman" w:hAnsi="Times New Roman" w:cs="Times New Roman" w:hint="eastAsia"/>
          </w:rPr>
          <w:t>项</w:t>
        </w:r>
        <w:r w:rsidR="007962BE">
          <w:rPr>
            <w:rFonts w:ascii="Times New Roman" w:hAnsi="Times New Roman" w:cs="Times New Roman"/>
          </w:rPr>
          <w:t>的教师列表</w:t>
        </w:r>
      </w:ins>
      <w:ins w:id="79" w:author="郭天昊" w:date="2013-09-28T22:45:00Z">
        <w:r w:rsidR="007962BE">
          <w:rPr>
            <w:rFonts w:ascii="Times New Roman" w:hAnsi="Times New Roman" w:cs="Times New Roman" w:hint="eastAsia"/>
          </w:rPr>
          <w:t>。</w:t>
        </w:r>
      </w:ins>
      <w:del w:id="80" w:author="郭天昊" w:date="2013-09-28T22:39:00Z">
        <w:r w:rsidRPr="00E04ECC" w:rsidDel="00AA4413">
          <w:rPr>
            <w:rFonts w:ascii="Times New Roman" w:hAnsi="Times New Roman" w:cs="Times New Roman"/>
          </w:rPr>
          <w:delText>罗列出所有老师列表。</w:delText>
        </w:r>
      </w:del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ins w:id="81" w:author="郭天昊" w:date="2013-09-28T22:38:00Z">
        <w:r w:rsidR="00AA4413">
          <w:rPr>
            <w:rFonts w:ascii="Times New Roman" w:hAnsi="Times New Roman" w:cs="Times New Roman" w:hint="eastAsia"/>
          </w:rPr>
          <w:t>3</w:t>
        </w:r>
      </w:ins>
      <w:r w:rsidRPr="00E04ECC">
        <w:rPr>
          <w:rFonts w:ascii="Times New Roman" w:hAnsi="Times New Roman" w:cs="Times New Roman"/>
        </w:rPr>
        <w:t>：教务员</w:t>
      </w:r>
      <w:ins w:id="82" w:author="郭天昊" w:date="2013-09-28T22:43:00Z">
        <w:r w:rsidR="007962BE">
          <w:rPr>
            <w:rFonts w:ascii="Times New Roman" w:hAnsi="Times New Roman" w:cs="Times New Roman" w:hint="eastAsia"/>
          </w:rPr>
          <w:t>按</w:t>
        </w:r>
        <w:r w:rsidR="007962BE">
          <w:rPr>
            <w:rFonts w:ascii="Times New Roman" w:hAnsi="Times New Roman" w:cs="Times New Roman"/>
          </w:rPr>
          <w:t>表格</w:t>
        </w:r>
        <w:r w:rsidR="007962BE">
          <w:rPr>
            <w:rFonts w:ascii="Times New Roman" w:hAnsi="Times New Roman" w:cs="Times New Roman" w:hint="eastAsia"/>
          </w:rPr>
          <w:t>项目</w:t>
        </w:r>
        <w:r w:rsidR="007962BE">
          <w:rPr>
            <w:rFonts w:ascii="Times New Roman" w:hAnsi="Times New Roman" w:cs="Times New Roman"/>
          </w:rPr>
          <w:t>进行</w:t>
        </w:r>
        <w:r w:rsidR="007962BE">
          <w:rPr>
            <w:rFonts w:ascii="Times New Roman" w:hAnsi="Times New Roman" w:cs="Times New Roman" w:hint="eastAsia"/>
          </w:rPr>
          <w:t>筛选</w:t>
        </w:r>
      </w:ins>
      <w:del w:id="83" w:author="郭天昊" w:date="2013-09-28T22:42:00Z">
        <w:r w:rsidRPr="00E04ECC" w:rsidDel="007962BE">
          <w:rPr>
            <w:rFonts w:ascii="Times New Roman" w:hAnsi="Times New Roman" w:cs="Times New Roman"/>
          </w:rPr>
          <w:delText>选择院系老师查看</w:delText>
        </w:r>
      </w:del>
      <w:r w:rsidRPr="00E04ECC">
        <w:rPr>
          <w:rFonts w:ascii="Times New Roman" w:hAnsi="Times New Roman" w:cs="Times New Roman"/>
        </w:rPr>
        <w:t>。</w:t>
      </w:r>
    </w:p>
    <w:p w:rsidR="00D40F52" w:rsidRDefault="00D40F52" w:rsidP="00D40F52">
      <w:pPr>
        <w:rPr>
          <w:ins w:id="84" w:author="郭天昊" w:date="2013-09-28T22:44:00Z"/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响应：系统</w:t>
      </w:r>
      <w:ins w:id="85" w:author="郭天昊" w:date="2013-09-28T22:43:00Z">
        <w:r w:rsidR="007962BE">
          <w:rPr>
            <w:rFonts w:ascii="Times New Roman" w:hAnsi="Times New Roman" w:cs="Times New Roman" w:hint="eastAsia"/>
          </w:rPr>
          <w:t>显示</w:t>
        </w:r>
        <w:r w:rsidR="007962BE">
          <w:rPr>
            <w:rFonts w:ascii="Times New Roman" w:hAnsi="Times New Roman" w:cs="Times New Roman"/>
          </w:rPr>
          <w:t>筛选后的列表</w:t>
        </w:r>
      </w:ins>
      <w:del w:id="86" w:author="郭天昊" w:date="2013-09-28T22:43:00Z">
        <w:r w:rsidRPr="00E04ECC" w:rsidDel="007962BE">
          <w:rPr>
            <w:rFonts w:ascii="Times New Roman" w:hAnsi="Times New Roman" w:cs="Times New Roman"/>
          </w:rPr>
          <w:delText>罗列出相应院系老师列表</w:delText>
        </w:r>
      </w:del>
      <w:r w:rsidRPr="00E04ECC">
        <w:rPr>
          <w:rFonts w:ascii="Times New Roman" w:hAnsi="Times New Roman" w:cs="Times New Roman"/>
        </w:rPr>
        <w:t>。</w:t>
      </w:r>
    </w:p>
    <w:p w:rsidR="007962BE" w:rsidRDefault="007962BE">
      <w:pPr>
        <w:ind w:firstLine="435"/>
        <w:rPr>
          <w:ins w:id="87" w:author="郭天昊" w:date="2013-09-28T22:44:00Z"/>
          <w:rFonts w:ascii="Times New Roman" w:hAnsi="Times New Roman" w:cs="Times New Roman"/>
        </w:rPr>
        <w:pPrChange w:id="88" w:author="郭天昊" w:date="2013-09-28T22:44:00Z">
          <w:pPr/>
        </w:pPrChange>
      </w:pPr>
      <w:ins w:id="89" w:author="郭天昊" w:date="2013-09-28T22:44:00Z">
        <w:r>
          <w:rPr>
            <w:rFonts w:ascii="Times New Roman" w:hAnsi="Times New Roman" w:cs="Times New Roman" w:hint="eastAsia"/>
          </w:rPr>
          <w:t>刺激</w:t>
        </w:r>
        <w:r>
          <w:rPr>
            <w:rFonts w:ascii="Times New Roman" w:hAnsi="Times New Roman" w:cs="Times New Roman" w:hint="eastAsia"/>
          </w:rPr>
          <w:t>4</w:t>
        </w:r>
        <w:r>
          <w:rPr>
            <w:rFonts w:ascii="Times New Roman" w:hAnsi="Times New Roman" w:cs="Times New Roman" w:hint="eastAsia"/>
          </w:rPr>
          <w:t>：</w:t>
        </w:r>
        <w:r>
          <w:rPr>
            <w:rFonts w:ascii="Times New Roman" w:hAnsi="Times New Roman" w:cs="Times New Roman"/>
          </w:rPr>
          <w:t>教务员</w:t>
        </w:r>
        <w:r>
          <w:rPr>
            <w:rFonts w:ascii="Times New Roman" w:hAnsi="Times New Roman" w:cs="Times New Roman" w:hint="eastAsia"/>
          </w:rPr>
          <w:t>在</w:t>
        </w:r>
        <w:r>
          <w:rPr>
            <w:rFonts w:ascii="Times New Roman" w:hAnsi="Times New Roman" w:cs="Times New Roman"/>
          </w:rPr>
          <w:t>搜索框中输入教师姓名或工号</w:t>
        </w:r>
        <w:r>
          <w:rPr>
            <w:rFonts w:ascii="Times New Roman" w:hAnsi="Times New Roman" w:cs="Times New Roman" w:hint="eastAsia"/>
          </w:rPr>
          <w:t>。</w:t>
        </w:r>
      </w:ins>
    </w:p>
    <w:p w:rsidR="007962BE" w:rsidRDefault="007962BE">
      <w:pPr>
        <w:ind w:firstLine="435"/>
        <w:rPr>
          <w:rFonts w:ascii="Times New Roman" w:hAnsi="Times New Roman" w:cs="Times New Roman"/>
        </w:rPr>
        <w:pPrChange w:id="90" w:author="郭天昊" w:date="2013-09-28T22:44:00Z">
          <w:pPr/>
        </w:pPrChange>
      </w:pPr>
      <w:ins w:id="91" w:author="郭天昊" w:date="2013-09-28T22:44:00Z">
        <w:r>
          <w:rPr>
            <w:rFonts w:ascii="Times New Roman" w:hAnsi="Times New Roman" w:cs="Times New Roman" w:hint="eastAsia"/>
          </w:rPr>
          <w:t>响应</w:t>
        </w:r>
        <w:r>
          <w:rPr>
            <w:rFonts w:ascii="Times New Roman" w:hAnsi="Times New Roman" w:cs="Times New Roman"/>
          </w:rPr>
          <w:t>：系统</w:t>
        </w:r>
      </w:ins>
      <w:ins w:id="92" w:author="郭天昊" w:date="2013-09-28T22:45:00Z">
        <w:r>
          <w:rPr>
            <w:rFonts w:ascii="Times New Roman" w:hAnsi="Times New Roman" w:cs="Times New Roman"/>
          </w:rPr>
          <w:t>显示搜索结果列表。</w:t>
        </w:r>
      </w:ins>
    </w:p>
    <w:p w:rsidR="00B85618" w:rsidRDefault="00B85618" w:rsidP="00B8561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3.2.5.3</w:t>
      </w:r>
      <w:r>
        <w:rPr>
          <w:rFonts w:ascii="Times New Roman" w:hAnsi="Times New Roman" w:cs="Times New Roman"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75"/>
        <w:gridCol w:w="4331"/>
      </w:tblGrid>
      <w:tr w:rsidR="00B85618" w:rsidTr="00C31F16">
        <w:tc>
          <w:tcPr>
            <w:tcW w:w="0" w:type="auto"/>
          </w:tcPr>
          <w:p w:rsidR="00B85618" w:rsidRDefault="00B85618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TeacherInfo.Choose</w:t>
            </w:r>
          </w:p>
          <w:p w:rsidR="00B85618" w:rsidRDefault="00B85618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TeacherInfo.Choose.Null</w:t>
            </w:r>
          </w:p>
          <w:p w:rsidR="00B85618" w:rsidRDefault="00B85618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TeacherInfo.Choose.Show</w:t>
            </w:r>
          </w:p>
          <w:p w:rsidR="00D8174B" w:rsidRDefault="00D8174B" w:rsidP="00B856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TeacherInfo.Choose</w:t>
            </w:r>
            <w:r>
              <w:rPr>
                <w:rFonts w:ascii="Times New Roman" w:hAnsi="Times New Roman" w:cs="Times New Roman" w:hint="eastAsia"/>
              </w:rPr>
              <w:t>.Cancel</w:t>
            </w:r>
          </w:p>
        </w:tc>
        <w:tc>
          <w:tcPr>
            <w:tcW w:w="0" w:type="auto"/>
          </w:tcPr>
          <w:p w:rsidR="00B85618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请求查看教师信息</w:t>
            </w:r>
          </w:p>
          <w:p w:rsid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教务员未选择</w:t>
            </w:r>
            <w:r>
              <w:rPr>
                <w:rFonts w:ascii="Times New Roman" w:hAnsi="Times New Roman" w:cs="Times New Roman"/>
              </w:rPr>
              <w:t>院系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系统不与响应</w:t>
            </w:r>
          </w:p>
          <w:p w:rsid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显示所选院系的教师列表</w:t>
            </w:r>
          </w:p>
          <w:p w:rsidR="00D8174B" w:rsidRPr="001428EF" w:rsidRDefault="00C31F16" w:rsidP="00B856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取消</w:t>
            </w:r>
            <w:r>
              <w:rPr>
                <w:rFonts w:ascii="Times New Roman" w:hAnsi="Times New Roman" w:cs="Times New Roman" w:hint="eastAsia"/>
              </w:rPr>
              <w:t>查看</w:t>
            </w:r>
            <w:r>
              <w:rPr>
                <w:rFonts w:ascii="Times New Roman" w:hAnsi="Times New Roman" w:cs="Times New Roman"/>
              </w:rPr>
              <w:t>，返回上级界面</w:t>
            </w:r>
          </w:p>
        </w:tc>
      </w:tr>
      <w:tr w:rsidR="00B85618" w:rsidTr="00C31F16">
        <w:tc>
          <w:tcPr>
            <w:tcW w:w="0" w:type="auto"/>
          </w:tcPr>
          <w:p w:rsidR="00B85618" w:rsidRDefault="00B85618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TeacherInfo.Search</w:t>
            </w:r>
          </w:p>
          <w:p w:rsidR="00B85618" w:rsidRDefault="00B85618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TeacherInfo.Search</w:t>
            </w:r>
            <w:r>
              <w:rPr>
                <w:rFonts w:ascii="Times New Roman" w:hAnsi="Times New Roman" w:cs="Times New Roman" w:hint="eastAsia"/>
              </w:rPr>
              <w:t>.Null</w:t>
            </w:r>
          </w:p>
          <w:p w:rsidR="00B85618" w:rsidRDefault="00B85618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TeacherInfo.Search.Show</w:t>
            </w:r>
          </w:p>
          <w:p w:rsidR="00C31F16" w:rsidRPr="00B85618" w:rsidRDefault="00C31F16" w:rsidP="00B856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TeacherInfo.Search</w:t>
            </w:r>
            <w:r>
              <w:rPr>
                <w:rFonts w:ascii="Times New Roman" w:hAnsi="Times New Roman" w:cs="Times New Roman" w:hint="eastAsia"/>
              </w:rPr>
              <w:t>.Cancel</w:t>
            </w:r>
          </w:p>
        </w:tc>
        <w:tc>
          <w:tcPr>
            <w:tcW w:w="0" w:type="auto"/>
          </w:tcPr>
          <w:p w:rsidR="00B85618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输入教师姓名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/>
              </w:rPr>
              <w:t>工号进行搜索</w:t>
            </w:r>
          </w:p>
          <w:p w:rsid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未输入</w:t>
            </w:r>
            <w:r>
              <w:rPr>
                <w:rFonts w:ascii="Times New Roman" w:hAnsi="Times New Roman" w:cs="Times New Roman"/>
              </w:rPr>
              <w:t>任何内容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，系统不予响应</w:t>
            </w:r>
          </w:p>
          <w:p w:rsid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显示搜索结果列表</w:t>
            </w:r>
          </w:p>
          <w:p w:rsidR="00C31F16" w:rsidRPr="001428EF" w:rsidRDefault="00C31F16" w:rsidP="00B856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取消搜索，系统返回</w:t>
            </w: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TeacherInfo.Choose</w:t>
            </w:r>
            <w:r>
              <w:rPr>
                <w:rFonts w:ascii="Times New Roman" w:hAnsi="Times New Roman" w:cs="Times New Roman" w:hint="eastAsia"/>
              </w:rPr>
              <w:t>界面</w:t>
            </w:r>
          </w:p>
        </w:tc>
      </w:tr>
      <w:tr w:rsidR="001428EF" w:rsidTr="00C31F16">
        <w:tc>
          <w:tcPr>
            <w:tcW w:w="0" w:type="auto"/>
          </w:tcPr>
          <w:p w:rsid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TeacherInfo.Filt.Input</w:t>
            </w:r>
          </w:p>
          <w:p w:rsid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TeacherInfo.Filr.Invalid</w:t>
            </w:r>
          </w:p>
          <w:p w:rsidR="001428EF" w:rsidRP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TeacherInfo.Filt.Show</w:t>
            </w:r>
          </w:p>
        </w:tc>
        <w:tc>
          <w:tcPr>
            <w:tcW w:w="0" w:type="auto"/>
          </w:tcPr>
          <w:p w:rsid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教务员输入筛选信息</w:t>
            </w:r>
            <w:r>
              <w:rPr>
                <w:rFonts w:ascii="Times New Roman" w:hAnsi="Times New Roman" w:cs="Times New Roman"/>
              </w:rPr>
              <w:t>进行筛选</w:t>
            </w:r>
          </w:p>
          <w:p w:rsid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/>
              </w:rPr>
              <w:t>筛选信息错误，系统提示筛选错误</w:t>
            </w:r>
          </w:p>
          <w:p w:rsidR="001428EF" w:rsidRPr="001428EF" w:rsidRDefault="001428EF" w:rsidP="00B856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输入</w:t>
            </w:r>
            <w:r>
              <w:rPr>
                <w:rFonts w:ascii="Times New Roman" w:hAnsi="Times New Roman" w:cs="Times New Roman"/>
              </w:rPr>
              <w:t>正确，</w:t>
            </w: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显示筛选结果</w:t>
            </w:r>
          </w:p>
        </w:tc>
      </w:tr>
    </w:tbl>
    <w:p w:rsidR="00B85618" w:rsidRPr="007962BE" w:rsidRDefault="00B85618" w:rsidP="00B85618">
      <w:pPr>
        <w:ind w:firstLine="435"/>
        <w:rPr>
          <w:rFonts w:ascii="Times New Roman" w:hAnsi="Times New Roman" w:cs="Times New Roman"/>
        </w:rPr>
      </w:pP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del w:id="93" w:author="郭天昊" w:date="2013-09-28T22:49:00Z">
        <w:r w:rsidRPr="00E04ECC" w:rsidDel="00A90566">
          <w:rPr>
            <w:rFonts w:ascii="Times New Roman" w:hAnsi="Times New Roman" w:cs="Times New Roman"/>
          </w:rPr>
          <w:tab/>
        </w:r>
      </w:del>
      <w:r w:rsidRPr="00E04ECC">
        <w:rPr>
          <w:rFonts w:ascii="Times New Roman" w:hAnsi="Times New Roman" w:cs="Times New Roman"/>
        </w:rPr>
        <w:t>3.2.6</w:t>
      </w:r>
      <w:r w:rsidRPr="00E04ECC">
        <w:rPr>
          <w:rFonts w:ascii="Times New Roman" w:hAnsi="Times New Roman" w:cs="Times New Roman"/>
        </w:rPr>
        <w:t>查看课程统计信息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3.2.6.1</w:t>
      </w:r>
      <w:r w:rsidRPr="00E04ECC">
        <w:rPr>
          <w:rFonts w:ascii="Times New Roman" w:hAnsi="Times New Roman" w:cs="Times New Roman"/>
        </w:rPr>
        <w:t>特征描述：教务员</w:t>
      </w:r>
      <w:del w:id="94" w:author="郭天昊" w:date="2013-09-28T22:46:00Z">
        <w:r w:rsidRPr="00E04ECC" w:rsidDel="007962BE">
          <w:rPr>
            <w:rFonts w:ascii="Times New Roman" w:hAnsi="Times New Roman" w:cs="Times New Roman"/>
          </w:rPr>
          <w:delText>以课程性质</w:delText>
        </w:r>
      </w:del>
      <w:r w:rsidRPr="00E04ECC">
        <w:rPr>
          <w:rFonts w:ascii="Times New Roman" w:hAnsi="Times New Roman" w:cs="Times New Roman"/>
        </w:rPr>
        <w:t>分类查看课程信息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3.2.6.2</w:t>
      </w:r>
      <w:r w:rsidRPr="00E04ECC">
        <w:rPr>
          <w:rFonts w:ascii="Times New Roman" w:hAnsi="Times New Roman" w:cs="Times New Roman"/>
        </w:rPr>
        <w:t>刺激响应序列：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ins w:id="95" w:author="郭天昊" w:date="2013-09-28T22:46:00Z">
        <w:r w:rsidR="007962BE">
          <w:rPr>
            <w:rFonts w:ascii="Times New Roman" w:hAnsi="Times New Roman" w:cs="Times New Roman" w:hint="eastAsia"/>
          </w:rPr>
          <w:t>1</w:t>
        </w:r>
      </w:ins>
      <w:r w:rsidRPr="00E04ECC">
        <w:rPr>
          <w:rFonts w:ascii="Times New Roman" w:hAnsi="Times New Roman" w:cs="Times New Roman"/>
        </w:rPr>
        <w:t>：教务员请求查看课程统计信息。</w:t>
      </w:r>
    </w:p>
    <w:p w:rsidR="007962BE" w:rsidRDefault="00D40F52" w:rsidP="00D40F52">
      <w:pPr>
        <w:rPr>
          <w:ins w:id="96" w:author="郭天昊" w:date="2013-09-28T22:47:00Z"/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响应：系统显示课程</w:t>
      </w:r>
      <w:ins w:id="97" w:author="郭天昊" w:date="2013-09-28T22:47:00Z">
        <w:r w:rsidR="007962BE">
          <w:rPr>
            <w:rFonts w:ascii="Times New Roman" w:hAnsi="Times New Roman" w:cs="Times New Roman" w:hint="eastAsia"/>
          </w:rPr>
          <w:t>性质和</w:t>
        </w:r>
        <w:r w:rsidR="007962BE">
          <w:rPr>
            <w:rFonts w:ascii="Times New Roman" w:hAnsi="Times New Roman" w:cs="Times New Roman"/>
          </w:rPr>
          <w:t>院系列表</w:t>
        </w:r>
        <w:r w:rsidR="007962BE">
          <w:rPr>
            <w:rFonts w:ascii="Times New Roman" w:hAnsi="Times New Roman" w:cs="Times New Roman" w:hint="eastAsia"/>
          </w:rPr>
          <w:t>（含</w:t>
        </w:r>
        <w:r w:rsidR="007962BE">
          <w:rPr>
            <w:rFonts w:ascii="Times New Roman" w:hAnsi="Times New Roman" w:cs="Times New Roman"/>
          </w:rPr>
          <w:t>全校）</w:t>
        </w:r>
      </w:ins>
      <w:ins w:id="98" w:author="郭天昊" w:date="2013-09-28T22:48:00Z">
        <w:r w:rsidR="007962BE">
          <w:rPr>
            <w:rFonts w:ascii="Times New Roman" w:hAnsi="Times New Roman" w:cs="Times New Roman" w:hint="eastAsia"/>
          </w:rPr>
          <w:t>。</w:t>
        </w:r>
      </w:ins>
    </w:p>
    <w:p w:rsidR="00D40F52" w:rsidRPr="00E04ECC" w:rsidDel="007962BE" w:rsidRDefault="00D40F52" w:rsidP="00D40F52">
      <w:pPr>
        <w:rPr>
          <w:del w:id="99" w:author="郭天昊" w:date="2013-09-28T22:47:00Z"/>
          <w:rFonts w:ascii="Times New Roman" w:hAnsi="Times New Roman" w:cs="Times New Roman"/>
        </w:rPr>
      </w:pPr>
      <w:del w:id="100" w:author="郭天昊" w:date="2013-09-28T22:47:00Z">
        <w:r w:rsidRPr="00E04ECC" w:rsidDel="007962BE">
          <w:rPr>
            <w:rFonts w:ascii="Times New Roman" w:hAnsi="Times New Roman" w:cs="Times New Roman"/>
          </w:rPr>
          <w:delText>分类（通识教育课程，思想政治理论课程，军事课程，分层次通修课程，专业课程）</w:delText>
        </w:r>
      </w:del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刺激</w:t>
      </w:r>
      <w:ins w:id="101" w:author="郭天昊" w:date="2013-09-28T22:48:00Z">
        <w:r w:rsidR="007962BE">
          <w:rPr>
            <w:rFonts w:ascii="Times New Roman" w:hAnsi="Times New Roman" w:cs="Times New Roman" w:hint="eastAsia"/>
          </w:rPr>
          <w:t>2</w:t>
        </w:r>
      </w:ins>
      <w:r w:rsidRPr="00E04ECC">
        <w:rPr>
          <w:rFonts w:ascii="Times New Roman" w:hAnsi="Times New Roman" w:cs="Times New Roman"/>
        </w:rPr>
        <w:t>：教务员选择课程</w:t>
      </w:r>
      <w:ins w:id="102" w:author="郭天昊" w:date="2013-09-28T22:47:00Z">
        <w:r w:rsidR="007962BE">
          <w:rPr>
            <w:rFonts w:ascii="Times New Roman" w:hAnsi="Times New Roman" w:cs="Times New Roman" w:hint="eastAsia"/>
          </w:rPr>
          <w:t>性质</w:t>
        </w:r>
        <w:r w:rsidR="007962BE">
          <w:rPr>
            <w:rFonts w:ascii="Times New Roman" w:hAnsi="Times New Roman" w:cs="Times New Roman"/>
          </w:rPr>
          <w:t>和院系</w:t>
        </w:r>
      </w:ins>
      <w:del w:id="103" w:author="郭天昊" w:date="2013-09-28T22:47:00Z">
        <w:r w:rsidRPr="00E04ECC" w:rsidDel="007962BE">
          <w:rPr>
            <w:rFonts w:ascii="Times New Roman" w:hAnsi="Times New Roman" w:cs="Times New Roman"/>
          </w:rPr>
          <w:delText>类型</w:delText>
        </w:r>
      </w:del>
      <w:r w:rsidRPr="00E04ECC">
        <w:rPr>
          <w:rFonts w:ascii="Times New Roman" w:hAnsi="Times New Roman" w:cs="Times New Roman"/>
        </w:rPr>
        <w:t>。</w:t>
      </w:r>
    </w:p>
    <w:p w:rsidR="00D40F52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  <w:r w:rsidRPr="00E04ECC">
        <w:rPr>
          <w:rFonts w:ascii="Times New Roman" w:hAnsi="Times New Roman" w:cs="Times New Roman"/>
        </w:rPr>
        <w:t>响应：系统显示相应</w:t>
      </w:r>
      <w:del w:id="104" w:author="郭天昊" w:date="2013-09-28T22:48:00Z">
        <w:r w:rsidRPr="00E04ECC" w:rsidDel="007962BE">
          <w:rPr>
            <w:rFonts w:ascii="Times New Roman" w:hAnsi="Times New Roman" w:cs="Times New Roman"/>
          </w:rPr>
          <w:delText>类型</w:delText>
        </w:r>
      </w:del>
      <w:r w:rsidRPr="00E04ECC">
        <w:rPr>
          <w:rFonts w:ascii="Times New Roman" w:hAnsi="Times New Roman" w:cs="Times New Roman"/>
        </w:rPr>
        <w:t>的所有课程。</w:t>
      </w:r>
    </w:p>
    <w:p w:rsidR="001428EF" w:rsidRDefault="001428EF" w:rsidP="001428EF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3.2.6.3</w:t>
      </w:r>
      <w:r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/>
        </w:rPr>
        <w:t>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317"/>
        <w:gridCol w:w="3786"/>
      </w:tblGrid>
      <w:tr w:rsidR="0086331B" w:rsidTr="00C31F16">
        <w:tc>
          <w:tcPr>
            <w:tcW w:w="0" w:type="auto"/>
          </w:tcPr>
          <w:p w:rsidR="001428EF" w:rsidRDefault="0086331B" w:rsidP="0014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CourseStatistics.Choose</w:t>
            </w:r>
          </w:p>
          <w:p w:rsidR="0086331B" w:rsidRDefault="0086331B" w:rsidP="0014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CourseStatistics.Choose.Null</w:t>
            </w:r>
          </w:p>
          <w:p w:rsidR="0086331B" w:rsidRDefault="0086331B" w:rsidP="0014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CourseStatistics.Choose.Cancel</w:t>
            </w:r>
          </w:p>
          <w:p w:rsidR="0086331B" w:rsidRDefault="0086331B" w:rsidP="0014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CourseSelection.</w:t>
            </w:r>
            <w:r>
              <w:rPr>
                <w:rFonts w:ascii="Times New Roman" w:hAnsi="Times New Roman" w:cs="Times New Roman"/>
              </w:rPr>
              <w:t>CourseStatistics.Choose.Show</w:t>
            </w:r>
          </w:p>
        </w:tc>
        <w:tc>
          <w:tcPr>
            <w:tcW w:w="0" w:type="auto"/>
          </w:tcPr>
          <w:p w:rsidR="001428EF" w:rsidRDefault="0086331B" w:rsidP="0014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请求查看课程信息</w:t>
            </w:r>
          </w:p>
          <w:p w:rsidR="0086331B" w:rsidRDefault="0086331B" w:rsidP="0014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未选择</w:t>
            </w:r>
            <w:r>
              <w:rPr>
                <w:rFonts w:ascii="Times New Roman" w:hAnsi="Times New Roman" w:cs="Times New Roman"/>
              </w:rPr>
              <w:t>课程性质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/>
              </w:rPr>
              <w:t>院系，系统不予响应</w:t>
            </w:r>
          </w:p>
          <w:p w:rsidR="0086331B" w:rsidRDefault="0086331B" w:rsidP="0014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取消查看，系统返回上一级</w:t>
            </w:r>
          </w:p>
          <w:p w:rsidR="0086331B" w:rsidRPr="0086331B" w:rsidRDefault="0086331B" w:rsidP="0014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显示所选项课程信息列表</w:t>
            </w:r>
          </w:p>
        </w:tc>
      </w:tr>
    </w:tbl>
    <w:p w:rsidR="001428EF" w:rsidRPr="00E04ECC" w:rsidRDefault="001428EF" w:rsidP="001428EF">
      <w:pPr>
        <w:ind w:firstLine="435"/>
        <w:rPr>
          <w:rFonts w:ascii="Times New Roman" w:hAnsi="Times New Roman" w:cs="Times New Roman"/>
        </w:rPr>
      </w:pP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del w:id="105" w:author="郭天昊" w:date="2013-09-28T22:49:00Z">
        <w:r w:rsidRPr="00E04ECC" w:rsidDel="00A90566">
          <w:rPr>
            <w:rFonts w:ascii="Times New Roman" w:hAnsi="Times New Roman" w:cs="Times New Roman"/>
          </w:rPr>
          <w:tab/>
        </w:r>
      </w:del>
      <w:r w:rsidRPr="00E04ECC">
        <w:rPr>
          <w:rFonts w:ascii="Times New Roman" w:hAnsi="Times New Roman" w:cs="Times New Roman"/>
        </w:rPr>
        <w:t>3.2.7</w:t>
      </w:r>
      <w:r w:rsidRPr="00E04ECC">
        <w:rPr>
          <w:rFonts w:ascii="Times New Roman" w:hAnsi="Times New Roman" w:cs="Times New Roman"/>
        </w:rPr>
        <w:t>查看学生准入、准出、毕业资格审核、留级退学资格审核统计数</w:t>
      </w:r>
    </w:p>
    <w:p w:rsidR="00D40F52" w:rsidRPr="00E04ECC" w:rsidRDefault="00D40F52" w:rsidP="00D40F52">
      <w:pPr>
        <w:rPr>
          <w:rFonts w:ascii="Times New Roman" w:hAnsi="Times New Roman" w:cs="Times New Roman"/>
        </w:rPr>
      </w:pPr>
      <w:r w:rsidRPr="00E04ECC">
        <w:rPr>
          <w:rFonts w:ascii="Times New Roman" w:hAnsi="Times New Roman" w:cs="Times New Roman"/>
        </w:rPr>
        <w:tab/>
        <w:t>3.2.7.1</w:t>
      </w:r>
      <w:r w:rsidRPr="00E04ECC">
        <w:rPr>
          <w:rFonts w:ascii="Times New Roman" w:hAnsi="Times New Roman" w:cs="Times New Roman"/>
        </w:rPr>
        <w:t>特征描述：</w:t>
      </w:r>
      <w:ins w:id="106" w:author="郭天昊" w:date="2013-09-28T22:14:00Z">
        <w:r w:rsidR="00137EC8">
          <w:rPr>
            <w:rFonts w:ascii="Times New Roman" w:hAnsi="Times New Roman" w:cs="Times New Roman" w:hint="eastAsia"/>
          </w:rPr>
          <w:t>管理</w:t>
        </w:r>
        <w:r w:rsidR="00137EC8">
          <w:rPr>
            <w:rFonts w:ascii="Times New Roman" w:hAnsi="Times New Roman" w:cs="Times New Roman"/>
          </w:rPr>
          <w:t>员</w:t>
        </w:r>
        <w:r w:rsidR="00137EC8" w:rsidRPr="00E04ECC">
          <w:rPr>
            <w:rFonts w:ascii="Times New Roman" w:hAnsi="Times New Roman" w:cs="Times New Roman"/>
          </w:rPr>
          <w:t>查看学生准入、准出、毕业资格审核、留级退学资格审核统计</w:t>
        </w:r>
        <w:r w:rsidR="00137EC8" w:rsidRPr="00E04ECC">
          <w:rPr>
            <w:rFonts w:ascii="Times New Roman" w:hAnsi="Times New Roman" w:cs="Times New Roman"/>
          </w:rPr>
          <w:lastRenderedPageBreak/>
          <w:t>数</w:t>
        </w:r>
      </w:ins>
    </w:p>
    <w:p w:rsidR="00137EC8" w:rsidRDefault="00D40F52">
      <w:pPr>
        <w:rPr>
          <w:ins w:id="107" w:author="郭天昊" w:date="2013-09-28T22:16:00Z"/>
          <w:rFonts w:ascii="Times New Roman" w:hAnsi="Times New Roman" w:cs="Times New Roman"/>
        </w:rPr>
        <w:pPrChange w:id="108" w:author="郭天昊" w:date="2013-09-28T22:16:00Z">
          <w:pPr>
            <w:pStyle w:val="a7"/>
            <w:numPr>
              <w:numId w:val="1"/>
            </w:numPr>
            <w:ind w:left="360" w:firstLineChars="0" w:hanging="360"/>
          </w:pPr>
        </w:pPrChange>
      </w:pPr>
      <w:r w:rsidRPr="00E04ECC">
        <w:rPr>
          <w:rFonts w:ascii="Times New Roman" w:hAnsi="Times New Roman" w:cs="Times New Roman"/>
        </w:rPr>
        <w:tab/>
        <w:t>3.2.7.2</w:t>
      </w:r>
      <w:r w:rsidRPr="00E04ECC">
        <w:rPr>
          <w:rFonts w:ascii="Times New Roman" w:hAnsi="Times New Roman" w:cs="Times New Roman"/>
        </w:rPr>
        <w:t>刺激响应序列：</w:t>
      </w:r>
    </w:p>
    <w:p w:rsidR="00137EC8" w:rsidRDefault="00AA4413">
      <w:pPr>
        <w:ind w:firstLineChars="200" w:firstLine="420"/>
        <w:rPr>
          <w:ins w:id="109" w:author="郭天昊" w:date="2013-09-28T22:16:00Z"/>
          <w:rFonts w:ascii="Times New Roman" w:hAnsi="Times New Roman" w:cs="Times New Roman"/>
        </w:rPr>
        <w:pPrChange w:id="110" w:author="郭天昊" w:date="2013-09-28T22:16:00Z">
          <w:pPr/>
        </w:pPrChange>
      </w:pPr>
      <w:ins w:id="111" w:author="郭天昊" w:date="2013-09-28T22:38:00Z">
        <w:r>
          <w:rPr>
            <w:rFonts w:ascii="Times New Roman" w:hAnsi="Times New Roman" w:cs="Times New Roman" w:hint="eastAsia"/>
          </w:rPr>
          <w:t>刺激</w:t>
        </w:r>
      </w:ins>
      <w:ins w:id="112" w:author="郭天昊" w:date="2013-09-28T22:14:00Z">
        <w:r w:rsidR="00137EC8">
          <w:rPr>
            <w:rFonts w:ascii="Times New Roman" w:hAnsi="Times New Roman" w:cs="Times New Roman" w:hint="eastAsia"/>
          </w:rPr>
          <w:t>1</w:t>
        </w:r>
        <w:r w:rsidR="00137EC8">
          <w:rPr>
            <w:rFonts w:ascii="Times New Roman" w:hAnsi="Times New Roman" w:cs="Times New Roman" w:hint="eastAsia"/>
          </w:rPr>
          <w:t>：</w:t>
        </w:r>
      </w:ins>
      <w:ins w:id="113" w:author="郭天昊" w:date="2013-09-28T22:16:00Z">
        <w:r w:rsidR="00137EC8" w:rsidRPr="00950A89">
          <w:rPr>
            <w:rFonts w:ascii="Times New Roman" w:eastAsia="宋体" w:hAnsi="Times New Roman" w:cs="黑体"/>
          </w:rPr>
          <w:t>教务员请求查看</w:t>
        </w:r>
        <w:r w:rsidR="00137EC8" w:rsidRPr="00950A89">
          <w:rPr>
            <w:rFonts w:ascii="Times New Roman" w:eastAsia="宋体" w:hAnsi="Times New Roman" w:cs="黑体" w:hint="eastAsia"/>
          </w:rPr>
          <w:t>学生准入、准出、毕业资格审核、留级退学资格审核统计数</w:t>
        </w:r>
      </w:ins>
      <w:ins w:id="114" w:author="郭天昊" w:date="2013-09-28T22:38:00Z">
        <w:r>
          <w:rPr>
            <w:rFonts w:ascii="Times New Roman" w:eastAsia="宋体" w:hAnsi="Times New Roman" w:cs="黑体" w:hint="eastAsia"/>
          </w:rPr>
          <w:t>。</w:t>
        </w:r>
      </w:ins>
    </w:p>
    <w:p w:rsidR="00137EC8" w:rsidRPr="00137EC8" w:rsidRDefault="00137EC8">
      <w:pPr>
        <w:ind w:firstLineChars="200" w:firstLine="420"/>
        <w:rPr>
          <w:ins w:id="115" w:author="郭天昊" w:date="2013-09-28T22:26:00Z"/>
          <w:rFonts w:ascii="Times New Roman" w:eastAsia="宋体" w:hAnsi="Times New Roman" w:cs="Times New Roman"/>
          <w:rPrChange w:id="116" w:author="郭天昊" w:date="2013-09-28T22:26:00Z">
            <w:rPr>
              <w:ins w:id="117" w:author="郭天昊" w:date="2013-09-28T22:26:00Z"/>
              <w:rFonts w:cs="Times New Roman"/>
            </w:rPr>
          </w:rPrChange>
        </w:rPr>
        <w:pPrChange w:id="118" w:author="郭天昊" w:date="2013-09-28T22:26:00Z">
          <w:pPr>
            <w:pStyle w:val="a7"/>
            <w:numPr>
              <w:numId w:val="1"/>
            </w:numPr>
            <w:ind w:left="360" w:firstLineChars="0" w:hanging="360"/>
          </w:pPr>
        </w:pPrChange>
      </w:pPr>
      <w:ins w:id="119" w:author="郭天昊" w:date="2013-09-28T22:16:00Z">
        <w:r w:rsidRPr="00137EC8">
          <w:rPr>
            <w:rFonts w:ascii="Times New Roman" w:hAnsi="Times New Roman" w:cs="Times New Roman" w:hint="eastAsia"/>
            <w:rPrChange w:id="120" w:author="郭天昊" w:date="2013-09-28T22:26:00Z">
              <w:rPr>
                <w:rFonts w:cs="Times New Roman" w:hint="eastAsia"/>
              </w:rPr>
            </w:rPrChange>
          </w:rPr>
          <w:t>响应</w:t>
        </w:r>
      </w:ins>
      <w:ins w:id="121" w:author="郭天昊" w:date="2013-09-28T22:26:00Z">
        <w:r>
          <w:rPr>
            <w:rFonts w:ascii="Times New Roman" w:hAnsi="Times New Roman" w:cs="Times New Roman" w:hint="eastAsia"/>
          </w:rPr>
          <w:t>：</w:t>
        </w:r>
        <w:r w:rsidRPr="00137EC8">
          <w:rPr>
            <w:rFonts w:ascii="Times New Roman" w:eastAsia="宋体" w:hAnsi="Times New Roman" w:cs="黑体" w:hint="eastAsia"/>
            <w:rPrChange w:id="122" w:author="郭天昊" w:date="2013-09-28T22:26:00Z">
              <w:rPr>
                <w:rFonts w:hint="eastAsia"/>
              </w:rPr>
            </w:rPrChange>
          </w:rPr>
          <w:t>系统显示项目</w:t>
        </w:r>
        <w:r>
          <w:rPr>
            <w:rFonts w:ascii="Times New Roman" w:eastAsia="宋体" w:hAnsi="Times New Roman" w:cs="黑体" w:hint="eastAsia"/>
          </w:rPr>
          <w:t>列表</w:t>
        </w:r>
        <w:r w:rsidRPr="00137EC8">
          <w:rPr>
            <w:rFonts w:ascii="Times New Roman" w:eastAsia="宋体" w:hAnsi="Times New Roman" w:cs="黑体" w:hint="eastAsia"/>
            <w:rPrChange w:id="123" w:author="郭天昊" w:date="2013-09-28T22:26:00Z">
              <w:rPr>
                <w:rFonts w:hint="eastAsia"/>
              </w:rPr>
            </w:rPrChange>
          </w:rPr>
          <w:t>（准入、准出、毕业资格审核、留级退学资格审核）</w:t>
        </w:r>
      </w:ins>
      <w:ins w:id="124" w:author="郭天昊" w:date="2013-09-28T22:38:00Z">
        <w:r w:rsidR="00AA4413">
          <w:rPr>
            <w:rFonts w:ascii="Times New Roman" w:eastAsia="宋体" w:hAnsi="Times New Roman" w:cs="黑体" w:hint="eastAsia"/>
          </w:rPr>
          <w:t>。</w:t>
        </w:r>
      </w:ins>
    </w:p>
    <w:p w:rsidR="00137EC8" w:rsidRDefault="00137EC8">
      <w:pPr>
        <w:ind w:firstLineChars="200" w:firstLine="420"/>
        <w:rPr>
          <w:ins w:id="125" w:author="郭天昊" w:date="2013-09-28T22:26:00Z"/>
          <w:rFonts w:ascii="Times New Roman" w:hAnsi="Times New Roman" w:cs="Times New Roman"/>
        </w:rPr>
        <w:pPrChange w:id="126" w:author="郭天昊" w:date="2013-09-28T22:16:00Z">
          <w:pPr/>
        </w:pPrChange>
      </w:pPr>
      <w:ins w:id="127" w:author="郭天昊" w:date="2013-09-28T22:26:00Z">
        <w:r>
          <w:rPr>
            <w:rFonts w:ascii="Times New Roman" w:hAnsi="Times New Roman" w:cs="Times New Roman" w:hint="eastAsia"/>
          </w:rPr>
          <w:t>刺激</w:t>
        </w:r>
        <w:r>
          <w:rPr>
            <w:rFonts w:ascii="Times New Roman" w:hAnsi="Times New Roman" w:cs="Times New Roman" w:hint="eastAsia"/>
          </w:rPr>
          <w:t>2</w:t>
        </w:r>
        <w:r>
          <w:rPr>
            <w:rFonts w:ascii="Times New Roman" w:hAnsi="Times New Roman" w:cs="Times New Roman" w:hint="eastAsia"/>
          </w:rPr>
          <w:t>：</w:t>
        </w:r>
        <w:r>
          <w:rPr>
            <w:rFonts w:ascii="Times New Roman" w:hAnsi="Times New Roman" w:cs="Times New Roman"/>
          </w:rPr>
          <w:t>教务员选择项目</w:t>
        </w:r>
      </w:ins>
      <w:ins w:id="128" w:author="郭天昊" w:date="2013-09-28T22:38:00Z">
        <w:r w:rsidR="00AA4413">
          <w:rPr>
            <w:rFonts w:ascii="Times New Roman" w:hAnsi="Times New Roman" w:cs="Times New Roman" w:hint="eastAsia"/>
          </w:rPr>
          <w:t>。</w:t>
        </w:r>
      </w:ins>
    </w:p>
    <w:p w:rsidR="00B01D71" w:rsidRDefault="00137EC8" w:rsidP="00B01D71">
      <w:pPr>
        <w:ind w:firstLineChars="200" w:firstLine="420"/>
        <w:rPr>
          <w:rFonts w:ascii="Times New Roman" w:eastAsia="宋体" w:hAnsi="Times New Roman" w:cs="黑体"/>
        </w:rPr>
      </w:pPr>
      <w:ins w:id="129" w:author="郭天昊" w:date="2013-09-28T22:26:00Z">
        <w:r>
          <w:rPr>
            <w:rFonts w:ascii="Times New Roman" w:hAnsi="Times New Roman" w:cs="Times New Roman" w:hint="eastAsia"/>
          </w:rPr>
          <w:t>响应</w:t>
        </w:r>
        <w:r>
          <w:rPr>
            <w:rFonts w:ascii="Times New Roman" w:hAnsi="Times New Roman" w:cs="Times New Roman"/>
          </w:rPr>
          <w:t>：</w:t>
        </w:r>
      </w:ins>
      <w:ins w:id="130" w:author="郭天昊" w:date="2013-09-28T22:38:00Z">
        <w:r w:rsidR="00AA4413" w:rsidRPr="00950A89">
          <w:rPr>
            <w:rFonts w:ascii="Times New Roman" w:eastAsia="宋体" w:hAnsi="Times New Roman" w:cs="黑体" w:hint="eastAsia"/>
          </w:rPr>
          <w:t>系统</w:t>
        </w:r>
        <w:r w:rsidR="00AA4413" w:rsidRPr="00950A89">
          <w:rPr>
            <w:rFonts w:ascii="Times New Roman" w:eastAsia="宋体" w:hAnsi="Times New Roman" w:cs="黑体"/>
          </w:rPr>
          <w:t>显示</w:t>
        </w:r>
        <w:r w:rsidR="00AA4413" w:rsidRPr="00950A89">
          <w:rPr>
            <w:rFonts w:ascii="Times New Roman" w:eastAsia="宋体" w:hAnsi="Times New Roman" w:cs="黑体" w:hint="eastAsia"/>
          </w:rPr>
          <w:t>相应</w:t>
        </w:r>
        <w:r w:rsidR="00AA4413" w:rsidRPr="00950A89">
          <w:rPr>
            <w:rFonts w:ascii="Times New Roman" w:eastAsia="宋体" w:hAnsi="Times New Roman" w:cs="黑体"/>
          </w:rPr>
          <w:t>类型的所有</w:t>
        </w:r>
        <w:r w:rsidR="00AA4413" w:rsidRPr="00950A89">
          <w:rPr>
            <w:rFonts w:ascii="Times New Roman" w:eastAsia="宋体" w:hAnsi="Times New Roman" w:cs="黑体" w:hint="eastAsia"/>
          </w:rPr>
          <w:t>学生及其</w:t>
        </w:r>
        <w:r w:rsidR="00AA4413" w:rsidRPr="00950A89">
          <w:rPr>
            <w:rFonts w:ascii="Times New Roman" w:eastAsia="宋体" w:hAnsi="Times New Roman" w:cs="黑体"/>
          </w:rPr>
          <w:t>信息</w:t>
        </w:r>
        <w:r w:rsidR="00AA4413">
          <w:rPr>
            <w:rFonts w:ascii="Times New Roman" w:eastAsia="宋体" w:hAnsi="Times New Roman" w:cs="黑体" w:hint="eastAsia"/>
          </w:rPr>
          <w:t>。</w:t>
        </w:r>
      </w:ins>
    </w:p>
    <w:p w:rsidR="0086331B" w:rsidRDefault="0086331B" w:rsidP="00B01D71">
      <w:pPr>
        <w:ind w:firstLineChars="200" w:firstLine="420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3.2.7.3</w:t>
      </w:r>
      <w:r>
        <w:rPr>
          <w:rFonts w:ascii="Times New Roman" w:eastAsia="宋体" w:hAnsi="Times New Roman" w:cs="黑体" w:hint="eastAsia"/>
        </w:rPr>
        <w:t>相关功能需求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31"/>
        <w:gridCol w:w="3786"/>
      </w:tblGrid>
      <w:tr w:rsidR="0086331B" w:rsidTr="00C31F16">
        <w:tc>
          <w:tcPr>
            <w:tcW w:w="0" w:type="auto"/>
          </w:tcPr>
          <w:p w:rsidR="0086331B" w:rsidRDefault="0086331B" w:rsidP="00B01D7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CourseSelection.AffairStatistics.Choose</w:t>
            </w:r>
          </w:p>
          <w:p w:rsidR="0086331B" w:rsidRDefault="0086331B" w:rsidP="00B01D7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CourseSelection.AffairStatistics.Choose.Null</w:t>
            </w:r>
          </w:p>
          <w:p w:rsidR="0086331B" w:rsidRDefault="0086331B" w:rsidP="00B01D7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CourseSelection.AffairStatistics.Choose.Cancel</w:t>
            </w:r>
          </w:p>
          <w:p w:rsidR="0086331B" w:rsidRPr="0086331B" w:rsidRDefault="0086331B" w:rsidP="00B01D7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CourseSelection.AffairStatistics.Choose.Show</w:t>
            </w:r>
          </w:p>
        </w:tc>
        <w:tc>
          <w:tcPr>
            <w:tcW w:w="0" w:type="auto"/>
          </w:tcPr>
          <w:p w:rsidR="0086331B" w:rsidRDefault="0086331B" w:rsidP="0086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请求查看</w:t>
            </w:r>
            <w:r w:rsidRPr="00E04ECC">
              <w:rPr>
                <w:rFonts w:ascii="Times New Roman" w:hAnsi="Times New Roman" w:cs="Times New Roman"/>
              </w:rPr>
              <w:t>学生准入、准出</w:t>
            </w:r>
            <w:r>
              <w:rPr>
                <w:rFonts w:ascii="Times New Roman" w:hAnsi="Times New Roman" w:cs="Times New Roman" w:hint="eastAsia"/>
              </w:rPr>
              <w:t>等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86331B" w:rsidRDefault="0086331B" w:rsidP="0086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未选择查看</w:t>
            </w:r>
            <w:r>
              <w:rPr>
                <w:rFonts w:ascii="Times New Roman" w:hAnsi="Times New Roman" w:cs="Times New Roman"/>
              </w:rPr>
              <w:t>项目，系统不予响应</w:t>
            </w:r>
          </w:p>
          <w:p w:rsidR="0086331B" w:rsidRDefault="0086331B" w:rsidP="0086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教务员</w:t>
            </w:r>
            <w:r>
              <w:rPr>
                <w:rFonts w:ascii="Times New Roman" w:hAnsi="Times New Roman" w:cs="Times New Roman"/>
              </w:rPr>
              <w:t>取消查看，系统返回上一级</w:t>
            </w:r>
          </w:p>
          <w:p w:rsidR="0086331B" w:rsidRDefault="0086331B" w:rsidP="0086331B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显示所选项</w:t>
            </w:r>
            <w:r>
              <w:rPr>
                <w:rFonts w:ascii="Times New Roman" w:hAnsi="Times New Roman" w:cs="Times New Roman" w:hint="eastAsia"/>
              </w:rPr>
              <w:t>学生</w:t>
            </w:r>
            <w:r>
              <w:rPr>
                <w:rFonts w:ascii="Times New Roman" w:hAnsi="Times New Roman" w:cs="Times New Roman"/>
              </w:rPr>
              <w:t>信息列表</w:t>
            </w:r>
          </w:p>
        </w:tc>
      </w:tr>
    </w:tbl>
    <w:p w:rsidR="0086331B" w:rsidRDefault="0086331B" w:rsidP="00B01D71">
      <w:pPr>
        <w:ind w:firstLineChars="200" w:firstLine="420"/>
        <w:rPr>
          <w:rFonts w:ascii="Times New Roman" w:eastAsia="宋体" w:hAnsi="Times New Roman" w:cs="黑体"/>
        </w:rPr>
      </w:pPr>
    </w:p>
    <w:p w:rsidR="00B01D71" w:rsidRDefault="00B01D71" w:rsidP="00B01D71">
      <w:pPr>
        <w:rPr>
          <w:rFonts w:ascii="Times New Roman" w:eastAsia="宋体" w:hAnsi="Times New Roman" w:cs="黑体"/>
        </w:rPr>
      </w:pP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>3.2.17</w:t>
      </w:r>
      <w:r w:rsidRPr="00B01D71">
        <w:rPr>
          <w:rFonts w:ascii="Times New Roman" w:eastAsia="宋体" w:hAnsi="Times New Roman" w:cs="黑体" w:hint="eastAsia"/>
        </w:rPr>
        <w:t>填写课程详细信息</w:t>
      </w: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ab/>
        <w:t>3.2.17.1</w:t>
      </w:r>
      <w:r w:rsidRPr="00B01D71">
        <w:rPr>
          <w:rFonts w:ascii="Times New Roman" w:eastAsia="宋体" w:hAnsi="Times New Roman" w:cs="黑体" w:hint="eastAsia"/>
        </w:rPr>
        <w:t>特征描述：任课老师在自己的课程列表中填写课程详细信息。</w:t>
      </w: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ab/>
        <w:t>3.2.17.2</w:t>
      </w:r>
      <w:r w:rsidRPr="00B01D71">
        <w:rPr>
          <w:rFonts w:ascii="Times New Roman" w:eastAsia="宋体" w:hAnsi="Times New Roman" w:cs="黑体" w:hint="eastAsia"/>
        </w:rPr>
        <w:t>刺激响应序列</w:t>
      </w: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ab/>
      </w:r>
      <w:r w:rsidRPr="00B01D71">
        <w:rPr>
          <w:rFonts w:ascii="Times New Roman" w:eastAsia="宋体" w:hAnsi="Times New Roman" w:cs="黑体" w:hint="eastAsia"/>
        </w:rPr>
        <w:t>刺激</w:t>
      </w:r>
      <w:r w:rsidR="008E78CE">
        <w:rPr>
          <w:rFonts w:ascii="Times New Roman" w:eastAsia="宋体" w:hAnsi="Times New Roman" w:cs="黑体" w:hint="eastAsia"/>
        </w:rPr>
        <w:t>1</w:t>
      </w:r>
      <w:r w:rsidRPr="00B01D71">
        <w:rPr>
          <w:rFonts w:ascii="Times New Roman" w:eastAsia="宋体" w:hAnsi="Times New Roman" w:cs="黑体" w:hint="eastAsia"/>
        </w:rPr>
        <w:t>：任课老师</w:t>
      </w:r>
      <w:r w:rsidR="008E78CE">
        <w:rPr>
          <w:rFonts w:ascii="Times New Roman" w:eastAsia="宋体" w:hAnsi="Times New Roman" w:cs="黑体" w:hint="eastAsia"/>
        </w:rPr>
        <w:t>要求</w:t>
      </w:r>
      <w:r w:rsidRPr="00B01D71">
        <w:rPr>
          <w:rFonts w:ascii="Times New Roman" w:eastAsia="宋体" w:hAnsi="Times New Roman" w:cs="黑体" w:hint="eastAsia"/>
        </w:rPr>
        <w:t>填写课程详细信息（课程大纲，教材，参考书目）。</w:t>
      </w:r>
    </w:p>
    <w:p w:rsid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ab/>
      </w:r>
      <w:r w:rsidRPr="00B01D71">
        <w:rPr>
          <w:rFonts w:ascii="Times New Roman" w:eastAsia="宋体" w:hAnsi="Times New Roman" w:cs="黑体" w:hint="eastAsia"/>
        </w:rPr>
        <w:t>响应：</w:t>
      </w:r>
      <w:r w:rsidR="008E78CE" w:rsidRPr="008E78CE">
        <w:rPr>
          <w:rFonts w:ascii="Times New Roman" w:eastAsia="宋体" w:hAnsi="Times New Roman" w:cs="黑体" w:hint="eastAsia"/>
        </w:rPr>
        <w:t>系统提示输入课程大纲教材参考书目</w:t>
      </w:r>
      <w:r w:rsidR="008E78CE">
        <w:rPr>
          <w:rFonts w:ascii="Times New Roman" w:eastAsia="宋体" w:hAnsi="Times New Roman" w:cs="黑体" w:hint="eastAsia"/>
        </w:rPr>
        <w:t>。</w:t>
      </w:r>
    </w:p>
    <w:p w:rsidR="008E78CE" w:rsidRDefault="008E78CE" w:rsidP="008E78CE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刺激</w:t>
      </w:r>
      <w:r>
        <w:rPr>
          <w:rFonts w:ascii="Times New Roman" w:eastAsia="宋体" w:hAnsi="Times New Roman" w:cs="黑体" w:hint="eastAsia"/>
        </w:rPr>
        <w:t>2</w:t>
      </w:r>
      <w:r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/>
        </w:rPr>
        <w:t>任课老师取消填写课程详细信息。</w:t>
      </w:r>
    </w:p>
    <w:p w:rsidR="008E78CE" w:rsidRDefault="008E78CE" w:rsidP="008E78CE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响应</w:t>
      </w:r>
      <w:r>
        <w:rPr>
          <w:rFonts w:ascii="Times New Roman" w:eastAsia="宋体" w:hAnsi="Times New Roman" w:cs="黑体"/>
        </w:rPr>
        <w:t>：系统不保存</w:t>
      </w:r>
      <w:r>
        <w:rPr>
          <w:rFonts w:ascii="Times New Roman" w:eastAsia="宋体" w:hAnsi="Times New Roman" w:cs="黑体" w:hint="eastAsia"/>
        </w:rPr>
        <w:t>所填信息</w:t>
      </w:r>
      <w:r>
        <w:rPr>
          <w:rFonts w:ascii="Times New Roman" w:eastAsia="宋体" w:hAnsi="Times New Roman" w:cs="黑体"/>
        </w:rPr>
        <w:t>并退出。</w:t>
      </w:r>
    </w:p>
    <w:p w:rsidR="008E78CE" w:rsidRDefault="008E78CE" w:rsidP="008E78CE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刺激</w:t>
      </w:r>
      <w:r>
        <w:rPr>
          <w:rFonts w:ascii="Times New Roman" w:eastAsia="宋体" w:hAnsi="Times New Roman" w:cs="黑体" w:hint="eastAsia"/>
        </w:rPr>
        <w:t>3</w:t>
      </w:r>
      <w:r>
        <w:rPr>
          <w:rFonts w:ascii="Times New Roman" w:eastAsia="宋体" w:hAnsi="Times New Roman" w:cs="黑体" w:hint="eastAsia"/>
        </w:rPr>
        <w:t>：输入格式</w:t>
      </w:r>
      <w:r>
        <w:rPr>
          <w:rFonts w:ascii="Times New Roman" w:eastAsia="宋体" w:hAnsi="Times New Roman" w:cs="黑体"/>
        </w:rPr>
        <w:t>错误</w:t>
      </w:r>
      <w:r>
        <w:rPr>
          <w:rFonts w:ascii="Times New Roman" w:eastAsia="宋体" w:hAnsi="Times New Roman" w:cs="黑体" w:hint="eastAsia"/>
        </w:rPr>
        <w:t>。</w:t>
      </w:r>
    </w:p>
    <w:p w:rsidR="008E78CE" w:rsidRDefault="008E78CE" w:rsidP="008E78CE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响应</w:t>
      </w:r>
      <w:r>
        <w:rPr>
          <w:rFonts w:ascii="Times New Roman" w:eastAsia="宋体" w:hAnsi="Times New Roman" w:cs="黑体"/>
        </w:rPr>
        <w:t>：系统提示格式错误</w:t>
      </w:r>
      <w:r w:rsidR="005A6E31">
        <w:rPr>
          <w:rFonts w:ascii="Times New Roman" w:eastAsia="宋体" w:hAnsi="Times New Roman" w:cs="黑体" w:hint="eastAsia"/>
        </w:rPr>
        <w:t>，</w:t>
      </w:r>
      <w:r w:rsidR="005A6E31">
        <w:rPr>
          <w:rFonts w:ascii="Times New Roman" w:eastAsia="宋体" w:hAnsi="Times New Roman" w:cs="黑体"/>
        </w:rPr>
        <w:t>返回填写信息界面。</w:t>
      </w:r>
    </w:p>
    <w:p w:rsidR="005A6E31" w:rsidRDefault="005A6E31" w:rsidP="008E78CE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刺激</w:t>
      </w:r>
      <w:r>
        <w:rPr>
          <w:rFonts w:ascii="Times New Roman" w:eastAsia="宋体" w:hAnsi="Times New Roman" w:cs="黑体" w:hint="eastAsia"/>
        </w:rPr>
        <w:t>4</w:t>
      </w:r>
      <w:r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/>
        </w:rPr>
        <w:t>任课老师正确填写课程信息</w:t>
      </w:r>
      <w:r>
        <w:rPr>
          <w:rFonts w:ascii="Times New Roman" w:eastAsia="宋体" w:hAnsi="Times New Roman" w:cs="黑体" w:hint="eastAsia"/>
        </w:rPr>
        <w:t>并</w:t>
      </w:r>
      <w:r>
        <w:rPr>
          <w:rFonts w:ascii="Times New Roman" w:eastAsia="宋体" w:hAnsi="Times New Roman" w:cs="黑体"/>
        </w:rPr>
        <w:t>提交</w:t>
      </w:r>
      <w:r>
        <w:rPr>
          <w:rFonts w:ascii="Times New Roman" w:eastAsia="宋体" w:hAnsi="Times New Roman" w:cs="黑体" w:hint="eastAsia"/>
        </w:rPr>
        <w:t>。</w:t>
      </w:r>
    </w:p>
    <w:p w:rsidR="005A6E31" w:rsidRDefault="005A6E31" w:rsidP="008E78CE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响应</w:t>
      </w:r>
      <w:r>
        <w:rPr>
          <w:rFonts w:ascii="Times New Roman" w:eastAsia="宋体" w:hAnsi="Times New Roman" w:cs="黑体"/>
        </w:rPr>
        <w:t>：系统保存信息，更新数据库。</w:t>
      </w:r>
    </w:p>
    <w:p w:rsidR="000E0C9E" w:rsidRPr="000E0C9E" w:rsidRDefault="000E0C9E" w:rsidP="008E78CE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/>
        </w:rPr>
        <w:t>3.2.17.3</w:t>
      </w:r>
      <w:r>
        <w:rPr>
          <w:rFonts w:ascii="Times New Roman" w:eastAsia="宋体" w:hAnsi="Times New Roman" w:cs="黑体" w:hint="eastAsia"/>
        </w:rPr>
        <w:t>相关</w:t>
      </w:r>
      <w:r>
        <w:rPr>
          <w:rFonts w:ascii="Times New Roman" w:eastAsia="宋体" w:hAnsi="Times New Roman" w:cs="黑体"/>
        </w:rPr>
        <w:t>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780"/>
        <w:gridCol w:w="4526"/>
      </w:tblGrid>
      <w:tr w:rsidR="000E0C9E" w:rsidTr="00C31F16">
        <w:tc>
          <w:tcPr>
            <w:tcW w:w="0" w:type="auto"/>
          </w:tcPr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.CourseInfo.Input</w:t>
            </w:r>
          </w:p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</w:p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.CourseInfo.Input.Invalid</w:t>
            </w:r>
          </w:p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.CourseInfo.Input.Cancel</w:t>
            </w:r>
          </w:p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.CourseInfo.Input.Null</w:t>
            </w:r>
          </w:p>
        </w:tc>
        <w:tc>
          <w:tcPr>
            <w:tcW w:w="0" w:type="auto"/>
          </w:tcPr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任课老师</w:t>
            </w:r>
            <w:r>
              <w:rPr>
                <w:rFonts w:ascii="Times New Roman" w:eastAsia="宋体" w:hAnsi="Times New Roman" w:cs="黑体"/>
              </w:rPr>
              <w:t>填写课程详细</w:t>
            </w:r>
            <w:r>
              <w:rPr>
                <w:rFonts w:ascii="Times New Roman" w:eastAsia="宋体" w:hAnsi="Times New Roman" w:cs="黑体" w:hint="eastAsia"/>
              </w:rPr>
              <w:t>信息时</w:t>
            </w:r>
            <w:r>
              <w:rPr>
                <w:rFonts w:ascii="Times New Roman" w:eastAsia="宋体" w:hAnsi="Times New Roman" w:cs="黑体"/>
              </w:rPr>
              <w:t>允许进行键盘输入</w:t>
            </w:r>
          </w:p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输入</w:t>
            </w:r>
            <w:r>
              <w:rPr>
                <w:rFonts w:ascii="Times New Roman" w:eastAsia="宋体" w:hAnsi="Times New Roman" w:cs="黑体"/>
              </w:rPr>
              <w:t>其他信息，系统显示输入无效</w:t>
            </w:r>
          </w:p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任课老师</w:t>
            </w:r>
            <w:r>
              <w:rPr>
                <w:rFonts w:ascii="Times New Roman" w:eastAsia="宋体" w:hAnsi="Times New Roman" w:cs="黑体"/>
              </w:rPr>
              <w:t>取消填写课程详细信息</w:t>
            </w:r>
          </w:p>
          <w:p w:rsidR="000E0C9E" w:rsidRPr="000E0C9E" w:rsidRDefault="00F847A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输入信息</w:t>
            </w:r>
            <w:r>
              <w:rPr>
                <w:rFonts w:ascii="Times New Roman" w:eastAsia="宋体" w:hAnsi="Times New Roman" w:cs="黑体"/>
              </w:rPr>
              <w:t>为空</w:t>
            </w:r>
            <w:r w:rsidR="00414E0B">
              <w:rPr>
                <w:rFonts w:ascii="Times New Roman" w:eastAsia="宋体" w:hAnsi="Times New Roman" w:cs="黑体" w:hint="eastAsia"/>
              </w:rPr>
              <w:t>（格</w:t>
            </w:r>
            <w:r w:rsidR="00414E0B">
              <w:rPr>
                <w:rFonts w:ascii="Times New Roman" w:eastAsia="宋体" w:hAnsi="Times New Roman" w:cs="黑体"/>
              </w:rPr>
              <w:t>）</w:t>
            </w:r>
            <w:r>
              <w:rPr>
                <w:rFonts w:ascii="Times New Roman" w:eastAsia="宋体" w:hAnsi="Times New Roman" w:cs="黑体"/>
              </w:rPr>
              <w:t>时，系统</w:t>
            </w:r>
            <w:r>
              <w:rPr>
                <w:rFonts w:ascii="Times New Roman" w:eastAsia="宋体" w:hAnsi="Times New Roman" w:cs="黑体" w:hint="eastAsia"/>
              </w:rPr>
              <w:t>显示</w:t>
            </w:r>
            <w:r>
              <w:rPr>
                <w:rFonts w:ascii="Times New Roman" w:eastAsia="宋体" w:hAnsi="Times New Roman" w:cs="黑体"/>
              </w:rPr>
              <w:t>输入</w:t>
            </w:r>
            <w:r>
              <w:rPr>
                <w:rFonts w:ascii="Times New Roman" w:eastAsia="宋体" w:hAnsi="Times New Roman" w:cs="黑体" w:hint="eastAsia"/>
              </w:rPr>
              <w:t>无效</w:t>
            </w:r>
          </w:p>
        </w:tc>
      </w:tr>
      <w:tr w:rsidR="00F847AB" w:rsidTr="00C31F16">
        <w:tc>
          <w:tcPr>
            <w:tcW w:w="0" w:type="auto"/>
          </w:tcPr>
          <w:p w:rsidR="00F847AB" w:rsidRDefault="00F847A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.CourseInfo.Choose</w:t>
            </w:r>
          </w:p>
          <w:p w:rsidR="00F847AB" w:rsidRDefault="00F847A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.CourseInfo.Choose.Null</w:t>
            </w:r>
          </w:p>
        </w:tc>
        <w:tc>
          <w:tcPr>
            <w:tcW w:w="0" w:type="auto"/>
          </w:tcPr>
          <w:p w:rsidR="00F847AB" w:rsidRDefault="00F847A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任课老师</w:t>
            </w:r>
            <w:r>
              <w:rPr>
                <w:rFonts w:ascii="Times New Roman" w:eastAsia="宋体" w:hAnsi="Times New Roman" w:cs="黑体"/>
              </w:rPr>
              <w:t>选择课程</w:t>
            </w:r>
          </w:p>
          <w:p w:rsidR="00F847AB" w:rsidRDefault="00F847A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未选择</w:t>
            </w:r>
            <w:r>
              <w:rPr>
                <w:rFonts w:ascii="Times New Roman" w:eastAsia="宋体" w:hAnsi="Times New Roman" w:cs="黑体"/>
              </w:rPr>
              <w:t>课程</w:t>
            </w:r>
            <w:r>
              <w:rPr>
                <w:rFonts w:ascii="Times New Roman" w:eastAsia="宋体" w:hAnsi="Times New Roman" w:cs="黑体" w:hint="eastAsia"/>
              </w:rPr>
              <w:t>时</w:t>
            </w:r>
            <w:r>
              <w:rPr>
                <w:rFonts w:ascii="Times New Roman" w:eastAsia="宋体" w:hAnsi="Times New Roman" w:cs="黑体"/>
              </w:rPr>
              <w:t>请求输入信息，系统提示无效</w:t>
            </w:r>
          </w:p>
        </w:tc>
      </w:tr>
      <w:tr w:rsidR="00414E0B" w:rsidTr="00C31F16">
        <w:tc>
          <w:tcPr>
            <w:tcW w:w="0" w:type="auto"/>
          </w:tcPr>
          <w:p w:rsidR="00414E0B" w:rsidRDefault="00414E0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.CourseInfo.Add</w:t>
            </w:r>
          </w:p>
          <w:p w:rsidR="00414E0B" w:rsidRDefault="00414E0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.CourseInfo.Add.Null</w:t>
            </w:r>
          </w:p>
        </w:tc>
        <w:tc>
          <w:tcPr>
            <w:tcW w:w="0" w:type="auto"/>
          </w:tcPr>
          <w:p w:rsidR="00414E0B" w:rsidRDefault="00414E0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任课老师</w:t>
            </w:r>
            <w:r>
              <w:rPr>
                <w:rFonts w:ascii="Times New Roman" w:eastAsia="宋体" w:hAnsi="Times New Roman" w:cs="黑体"/>
              </w:rPr>
              <w:t>添加课程信息</w:t>
            </w:r>
          </w:p>
          <w:p w:rsidR="00414E0B" w:rsidRDefault="00414E0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任课老师</w:t>
            </w:r>
            <w:r>
              <w:rPr>
                <w:rFonts w:ascii="Times New Roman" w:eastAsia="宋体" w:hAnsi="Times New Roman" w:cs="黑体"/>
              </w:rPr>
              <w:t>未添加课程信息就提交，</w:t>
            </w:r>
            <w:r>
              <w:rPr>
                <w:rFonts w:ascii="Times New Roman" w:eastAsia="宋体" w:hAnsi="Times New Roman" w:cs="黑体" w:hint="eastAsia"/>
              </w:rPr>
              <w:t>系统</w:t>
            </w:r>
            <w:r>
              <w:rPr>
                <w:rFonts w:ascii="Times New Roman" w:eastAsia="宋体" w:hAnsi="Times New Roman" w:cs="黑体"/>
              </w:rPr>
              <w:t>提示是否不添加任何信息</w:t>
            </w:r>
          </w:p>
        </w:tc>
      </w:tr>
      <w:tr w:rsidR="000E0C9E" w:rsidTr="00C31F16">
        <w:tc>
          <w:tcPr>
            <w:tcW w:w="0" w:type="auto"/>
          </w:tcPr>
          <w:p w:rsidR="000E0C9E" w:rsidRDefault="000E0C9E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.CourseInfo.Update</w:t>
            </w:r>
          </w:p>
          <w:p w:rsidR="000E0C9E" w:rsidRDefault="00F847A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</w:t>
            </w:r>
            <w:r>
              <w:rPr>
                <w:rFonts w:ascii="Times New Roman" w:eastAsia="宋体" w:hAnsi="Times New Roman" w:cs="黑体"/>
              </w:rPr>
              <w:t>.CourseInfo.Update.Show</w:t>
            </w:r>
          </w:p>
        </w:tc>
        <w:tc>
          <w:tcPr>
            <w:tcW w:w="0" w:type="auto"/>
          </w:tcPr>
          <w:p w:rsidR="000E0C9E" w:rsidRDefault="00F847A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输入完成</w:t>
            </w:r>
            <w:r>
              <w:rPr>
                <w:rFonts w:ascii="Times New Roman" w:eastAsia="宋体" w:hAnsi="Times New Roman" w:cs="黑体"/>
              </w:rPr>
              <w:t>后</w:t>
            </w:r>
            <w:r>
              <w:rPr>
                <w:rFonts w:ascii="Times New Roman" w:eastAsia="宋体" w:hAnsi="Times New Roman" w:cs="黑体" w:hint="eastAsia"/>
              </w:rPr>
              <w:t>提交</w:t>
            </w:r>
            <w:r>
              <w:rPr>
                <w:rFonts w:ascii="Times New Roman" w:eastAsia="宋体" w:hAnsi="Times New Roman" w:cs="黑体"/>
              </w:rPr>
              <w:t>，系统更新数据库</w:t>
            </w:r>
          </w:p>
          <w:p w:rsidR="00F847AB" w:rsidRDefault="00F847AB" w:rsidP="008E78CE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输入完成</w:t>
            </w:r>
            <w:r>
              <w:rPr>
                <w:rFonts w:ascii="Times New Roman" w:eastAsia="宋体" w:hAnsi="Times New Roman" w:cs="黑体"/>
              </w:rPr>
              <w:t>，显示信息</w:t>
            </w:r>
          </w:p>
        </w:tc>
      </w:tr>
    </w:tbl>
    <w:p w:rsidR="000E0C9E" w:rsidRPr="00F847AB" w:rsidRDefault="000E0C9E" w:rsidP="008E78CE">
      <w:pPr>
        <w:ind w:firstLine="435"/>
        <w:rPr>
          <w:rFonts w:ascii="Times New Roman" w:eastAsia="宋体" w:hAnsi="Times New Roman" w:cs="黑体"/>
        </w:rPr>
      </w:pP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>3.2.18.</w:t>
      </w:r>
      <w:r w:rsidRPr="00B01D71">
        <w:rPr>
          <w:rFonts w:ascii="Times New Roman" w:eastAsia="宋体" w:hAnsi="Times New Roman" w:cs="黑体" w:hint="eastAsia"/>
        </w:rPr>
        <w:t>查看课程的学生列表</w:t>
      </w: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ab/>
        <w:t>3.2.18.1</w:t>
      </w:r>
      <w:r w:rsidRPr="00B01D71">
        <w:rPr>
          <w:rFonts w:ascii="Times New Roman" w:eastAsia="宋体" w:hAnsi="Times New Roman" w:cs="黑体" w:hint="eastAsia"/>
        </w:rPr>
        <w:t>特征描述：任课老师选定一门课程查看学生列表</w:t>
      </w: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ab/>
        <w:t>3.2.18.2</w:t>
      </w:r>
      <w:r w:rsidRPr="00B01D71">
        <w:rPr>
          <w:rFonts w:ascii="Times New Roman" w:eastAsia="宋体" w:hAnsi="Times New Roman" w:cs="黑体" w:hint="eastAsia"/>
        </w:rPr>
        <w:t>刺激响应序列</w:t>
      </w:r>
    </w:p>
    <w:p w:rsidR="00B01D71" w:rsidRP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ab/>
      </w:r>
      <w:r w:rsidRPr="00B01D71">
        <w:rPr>
          <w:rFonts w:ascii="Times New Roman" w:eastAsia="宋体" w:hAnsi="Times New Roman" w:cs="黑体" w:hint="eastAsia"/>
        </w:rPr>
        <w:t>刺激</w:t>
      </w:r>
      <w:r w:rsidR="005A6E31">
        <w:rPr>
          <w:rFonts w:ascii="Times New Roman" w:eastAsia="宋体" w:hAnsi="Times New Roman" w:cs="黑体" w:hint="eastAsia"/>
        </w:rPr>
        <w:t>1</w:t>
      </w:r>
      <w:r w:rsidRPr="00B01D71">
        <w:rPr>
          <w:rFonts w:ascii="Times New Roman" w:eastAsia="宋体" w:hAnsi="Times New Roman" w:cs="黑体" w:hint="eastAsia"/>
        </w:rPr>
        <w:t>：任课老师</w:t>
      </w:r>
      <w:r w:rsidR="005A6E31">
        <w:rPr>
          <w:rFonts w:ascii="Times New Roman" w:eastAsia="宋体" w:hAnsi="Times New Roman" w:cs="黑体" w:hint="eastAsia"/>
        </w:rPr>
        <w:t>请求</w:t>
      </w:r>
      <w:r w:rsidRPr="00B01D71">
        <w:rPr>
          <w:rFonts w:ascii="Times New Roman" w:eastAsia="宋体" w:hAnsi="Times New Roman" w:cs="黑体" w:hint="eastAsia"/>
        </w:rPr>
        <w:t>选择课程。</w:t>
      </w:r>
    </w:p>
    <w:p w:rsidR="00B01D71" w:rsidRDefault="00B01D71" w:rsidP="00B01D71">
      <w:pPr>
        <w:rPr>
          <w:rFonts w:ascii="Times New Roman" w:eastAsia="宋体" w:hAnsi="Times New Roman" w:cs="黑体"/>
        </w:rPr>
      </w:pPr>
      <w:r w:rsidRPr="00B01D71">
        <w:rPr>
          <w:rFonts w:ascii="Times New Roman" w:eastAsia="宋体" w:hAnsi="Times New Roman" w:cs="黑体" w:hint="eastAsia"/>
        </w:rPr>
        <w:tab/>
      </w:r>
      <w:r w:rsidRPr="00B01D71">
        <w:rPr>
          <w:rFonts w:ascii="Times New Roman" w:eastAsia="宋体" w:hAnsi="Times New Roman" w:cs="黑体" w:hint="eastAsia"/>
        </w:rPr>
        <w:t>响应：系统列出相应</w:t>
      </w:r>
      <w:r w:rsidR="005A6E31">
        <w:rPr>
          <w:rFonts w:ascii="Times New Roman" w:eastAsia="宋体" w:hAnsi="Times New Roman" w:cs="黑体" w:hint="eastAsia"/>
        </w:rPr>
        <w:t>该任课老师的</w:t>
      </w:r>
      <w:r w:rsidR="005A6E31">
        <w:rPr>
          <w:rFonts w:ascii="Times New Roman" w:eastAsia="宋体" w:hAnsi="Times New Roman" w:cs="黑体"/>
        </w:rPr>
        <w:t>课程列表</w:t>
      </w:r>
      <w:r w:rsidRPr="00B01D71">
        <w:rPr>
          <w:rFonts w:ascii="Times New Roman" w:eastAsia="宋体" w:hAnsi="Times New Roman" w:cs="黑体" w:hint="eastAsia"/>
        </w:rPr>
        <w:t>。</w:t>
      </w:r>
    </w:p>
    <w:p w:rsidR="005A6E31" w:rsidRDefault="005A6E31" w:rsidP="005A6E31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lastRenderedPageBreak/>
        <w:t>刺激</w:t>
      </w:r>
      <w:r>
        <w:rPr>
          <w:rFonts w:ascii="Times New Roman" w:eastAsia="宋体" w:hAnsi="Times New Roman" w:cs="黑体" w:hint="eastAsia"/>
        </w:rPr>
        <w:t>2</w:t>
      </w:r>
      <w:r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/>
        </w:rPr>
        <w:t>任课老师选择课程，请求查看学生列表。</w:t>
      </w:r>
    </w:p>
    <w:p w:rsidR="005A6E31" w:rsidRDefault="005A6E31" w:rsidP="005A6E31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响应</w:t>
      </w:r>
      <w:r>
        <w:rPr>
          <w:rFonts w:ascii="Times New Roman" w:eastAsia="宋体" w:hAnsi="Times New Roman" w:cs="黑体"/>
        </w:rPr>
        <w:t>：系统列出该课程学生列表。</w:t>
      </w:r>
    </w:p>
    <w:p w:rsidR="005A6E31" w:rsidRDefault="005A6E31" w:rsidP="005A6E31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刺激</w:t>
      </w:r>
      <w:r>
        <w:rPr>
          <w:rFonts w:ascii="Times New Roman" w:eastAsia="宋体" w:hAnsi="Times New Roman" w:cs="黑体" w:hint="eastAsia"/>
        </w:rPr>
        <w:t>3</w:t>
      </w:r>
      <w:r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/>
        </w:rPr>
        <w:t>任课老师输入学生姓名或学号进行搜索。</w:t>
      </w:r>
    </w:p>
    <w:p w:rsidR="005A6E31" w:rsidRDefault="005A6E31" w:rsidP="005A6E31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响应</w:t>
      </w:r>
      <w:r>
        <w:rPr>
          <w:rFonts w:ascii="Times New Roman" w:eastAsia="宋体" w:hAnsi="Times New Roman" w:cs="黑体"/>
        </w:rPr>
        <w:t>：系统列出搜索结果。</w:t>
      </w:r>
    </w:p>
    <w:p w:rsidR="00414E0B" w:rsidRDefault="00414E0B" w:rsidP="005A6E31">
      <w:pPr>
        <w:ind w:firstLine="435"/>
        <w:rPr>
          <w:rFonts w:ascii="Times New Roman" w:eastAsia="宋体" w:hAnsi="Times New Roman" w:cs="黑体"/>
        </w:rPr>
      </w:pPr>
      <w:r>
        <w:rPr>
          <w:rFonts w:ascii="Times New Roman" w:eastAsia="宋体" w:hAnsi="Times New Roman" w:cs="黑体" w:hint="eastAsia"/>
        </w:rPr>
        <w:t>3.2.18.3</w:t>
      </w:r>
      <w:r>
        <w:rPr>
          <w:rFonts w:ascii="Times New Roman" w:eastAsia="宋体" w:hAnsi="Times New Roman" w:cs="黑体" w:hint="eastAsia"/>
        </w:rPr>
        <w:t>相关</w:t>
      </w:r>
      <w:r>
        <w:rPr>
          <w:rFonts w:ascii="Times New Roman" w:eastAsia="宋体" w:hAnsi="Times New Roman" w:cs="黑体"/>
        </w:rPr>
        <w:t>功能需求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955"/>
        <w:gridCol w:w="3786"/>
      </w:tblGrid>
      <w:tr w:rsidR="00D34F61" w:rsidTr="00C31F16">
        <w:tc>
          <w:tcPr>
            <w:tcW w:w="0" w:type="auto"/>
          </w:tcPr>
          <w:p w:rsidR="00D34F61" w:rsidRDefault="00D34F61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CourseSelection.StuOfCourse.</w:t>
            </w:r>
            <w:r w:rsidR="005D4A47">
              <w:rPr>
                <w:rFonts w:ascii="Times New Roman" w:eastAsia="宋体" w:hAnsi="Times New Roman" w:cs="黑体"/>
              </w:rPr>
              <w:t>Choose</w:t>
            </w:r>
          </w:p>
          <w:p w:rsidR="008A1248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CourseSelection.StuOfCourse.</w:t>
            </w:r>
          </w:p>
          <w:p w:rsidR="005D4A47" w:rsidRDefault="005D4A47" w:rsidP="005A6E31">
            <w:pPr>
              <w:rPr>
                <w:rFonts w:ascii="Times New Roman" w:eastAsia="宋体" w:hAnsi="Times New Roman" w:cs="黑体"/>
              </w:rPr>
            </w:pPr>
            <w:bookmarkStart w:id="131" w:name="_GoBack"/>
            <w:bookmarkEnd w:id="131"/>
            <w:r>
              <w:rPr>
                <w:rFonts w:ascii="Times New Roman" w:eastAsia="宋体" w:hAnsi="Times New Roman" w:cs="黑体"/>
              </w:rPr>
              <w:t>Choose.Null</w:t>
            </w:r>
          </w:p>
          <w:p w:rsid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CourseSelection.StuOfCourse.</w:t>
            </w:r>
            <w:r>
              <w:rPr>
                <w:rFonts w:ascii="Times New Roman" w:eastAsia="宋体" w:hAnsi="Times New Roman" w:cs="黑体"/>
              </w:rPr>
              <w:t>Choose.Show</w:t>
            </w:r>
          </w:p>
        </w:tc>
        <w:tc>
          <w:tcPr>
            <w:tcW w:w="0" w:type="auto"/>
          </w:tcPr>
          <w:p w:rsidR="00D34F61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任课老师</w:t>
            </w:r>
            <w:r>
              <w:rPr>
                <w:rFonts w:ascii="Times New Roman" w:eastAsia="宋体" w:hAnsi="Times New Roman" w:cs="黑体"/>
              </w:rPr>
              <w:t>选择课程列表</w:t>
            </w:r>
          </w:p>
          <w:p w:rsid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未选择</w:t>
            </w:r>
            <w:r>
              <w:rPr>
                <w:rFonts w:ascii="Times New Roman" w:eastAsia="宋体" w:hAnsi="Times New Roman" w:cs="黑体"/>
              </w:rPr>
              <w:t>课程列表时，系统提示禁止查看</w:t>
            </w:r>
          </w:p>
          <w:p w:rsidR="005D4A47" w:rsidRP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系统</w:t>
            </w:r>
            <w:r>
              <w:rPr>
                <w:rFonts w:ascii="Times New Roman" w:eastAsia="宋体" w:hAnsi="Times New Roman" w:cs="黑体"/>
              </w:rPr>
              <w:t>显示所选课程的学生列表</w:t>
            </w:r>
          </w:p>
        </w:tc>
      </w:tr>
      <w:tr w:rsidR="005D4A47" w:rsidTr="00C31F16">
        <w:tc>
          <w:tcPr>
            <w:tcW w:w="0" w:type="auto"/>
          </w:tcPr>
          <w:p w:rsid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CourseSelection.StuOfCourse.</w:t>
            </w:r>
            <w:r>
              <w:rPr>
                <w:rFonts w:ascii="Times New Roman" w:eastAsia="宋体" w:hAnsi="Times New Roman" w:cs="黑体"/>
              </w:rPr>
              <w:t>Search.Input</w:t>
            </w:r>
          </w:p>
          <w:p w:rsid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CourseSelection.StuOfCourse.</w:t>
            </w:r>
            <w:r>
              <w:rPr>
                <w:rFonts w:ascii="Times New Roman" w:eastAsia="宋体" w:hAnsi="Times New Roman" w:cs="黑体"/>
              </w:rPr>
              <w:t>Search.Null</w:t>
            </w:r>
          </w:p>
          <w:p w:rsid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CourseSelection.StuOfCourse.</w:t>
            </w:r>
            <w:r>
              <w:rPr>
                <w:rFonts w:ascii="Times New Roman" w:eastAsia="宋体" w:hAnsi="Times New Roman" w:cs="黑体"/>
              </w:rPr>
              <w:t>Search.Show</w:t>
            </w:r>
          </w:p>
        </w:tc>
        <w:tc>
          <w:tcPr>
            <w:tcW w:w="0" w:type="auto"/>
          </w:tcPr>
          <w:p w:rsid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任课老师</w:t>
            </w:r>
            <w:r>
              <w:rPr>
                <w:rFonts w:ascii="Times New Roman" w:eastAsia="宋体" w:hAnsi="Times New Roman" w:cs="黑体"/>
              </w:rPr>
              <w:t>输入搜索信息</w:t>
            </w:r>
          </w:p>
          <w:p w:rsid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未输入</w:t>
            </w:r>
            <w:r>
              <w:rPr>
                <w:rFonts w:ascii="Times New Roman" w:eastAsia="宋体" w:hAnsi="Times New Roman" w:cs="黑体"/>
              </w:rPr>
              <w:t>搜索信息，系统不予响应</w:t>
            </w:r>
          </w:p>
          <w:p w:rsidR="005D4A47" w:rsidRPr="005D4A47" w:rsidRDefault="005D4A47" w:rsidP="005A6E31">
            <w:pPr>
              <w:rPr>
                <w:rFonts w:ascii="Times New Roman" w:eastAsia="宋体" w:hAnsi="Times New Roman" w:cs="黑体"/>
              </w:rPr>
            </w:pPr>
            <w:r>
              <w:rPr>
                <w:rFonts w:ascii="Times New Roman" w:eastAsia="宋体" w:hAnsi="Times New Roman" w:cs="黑体" w:hint="eastAsia"/>
              </w:rPr>
              <w:t>系统</w:t>
            </w:r>
            <w:r>
              <w:rPr>
                <w:rFonts w:ascii="Times New Roman" w:eastAsia="宋体" w:hAnsi="Times New Roman" w:cs="黑体"/>
              </w:rPr>
              <w:t>显示搜索结果</w:t>
            </w:r>
            <w:r>
              <w:rPr>
                <w:rFonts w:ascii="Times New Roman" w:eastAsia="宋体" w:hAnsi="Times New Roman" w:cs="黑体" w:hint="eastAsia"/>
              </w:rPr>
              <w:t>列表</w:t>
            </w:r>
          </w:p>
        </w:tc>
      </w:tr>
    </w:tbl>
    <w:p w:rsidR="00D34F61" w:rsidRPr="005A6E31" w:rsidRDefault="00D34F61" w:rsidP="005A6E31">
      <w:pPr>
        <w:ind w:firstLine="435"/>
        <w:rPr>
          <w:rFonts w:ascii="Times New Roman" w:eastAsia="宋体" w:hAnsi="Times New Roman" w:cs="黑体"/>
          <w:rPrChange w:id="132" w:author="郭天昊" w:date="2013-09-28T22:26:00Z">
            <w:rPr>
              <w:rFonts w:ascii="Times New Roman" w:hAnsi="Times New Roman" w:cs="Times New Roman"/>
            </w:rPr>
          </w:rPrChange>
        </w:rPr>
      </w:pPr>
    </w:p>
    <w:sectPr w:rsidR="00D34F61" w:rsidRPr="005A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3AE" w:rsidRDefault="001003AE" w:rsidP="00D40F52">
      <w:r>
        <w:separator/>
      </w:r>
    </w:p>
  </w:endnote>
  <w:endnote w:type="continuationSeparator" w:id="0">
    <w:p w:rsidR="001003AE" w:rsidRDefault="001003AE" w:rsidP="00D40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3AE" w:rsidRDefault="001003AE" w:rsidP="00D40F52">
      <w:r>
        <w:separator/>
      </w:r>
    </w:p>
  </w:footnote>
  <w:footnote w:type="continuationSeparator" w:id="0">
    <w:p w:rsidR="001003AE" w:rsidRDefault="001003AE" w:rsidP="00D40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D3DA6"/>
    <w:multiLevelType w:val="hybridMultilevel"/>
    <w:tmpl w:val="F0FA62AE"/>
    <w:lvl w:ilvl="0" w:tplc="571AD57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郭天昊">
    <w15:presenceInfo w15:providerId="Windows Live" w15:userId="f951da8cbbdc99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AA"/>
    <w:rsid w:val="000978DC"/>
    <w:rsid w:val="000C4FA0"/>
    <w:rsid w:val="000E0C9E"/>
    <w:rsid w:val="001003AE"/>
    <w:rsid w:val="00137EC8"/>
    <w:rsid w:val="001428EF"/>
    <w:rsid w:val="001E3E2E"/>
    <w:rsid w:val="00220C40"/>
    <w:rsid w:val="0022662D"/>
    <w:rsid w:val="00292A2E"/>
    <w:rsid w:val="002B196C"/>
    <w:rsid w:val="002E4703"/>
    <w:rsid w:val="003A1B5D"/>
    <w:rsid w:val="00414E0B"/>
    <w:rsid w:val="004A6DAF"/>
    <w:rsid w:val="004C740B"/>
    <w:rsid w:val="005556F3"/>
    <w:rsid w:val="00565965"/>
    <w:rsid w:val="005A6E31"/>
    <w:rsid w:val="005D4A47"/>
    <w:rsid w:val="006C7124"/>
    <w:rsid w:val="00743BB7"/>
    <w:rsid w:val="00762F5F"/>
    <w:rsid w:val="007962BE"/>
    <w:rsid w:val="0086331B"/>
    <w:rsid w:val="008A1248"/>
    <w:rsid w:val="008C6769"/>
    <w:rsid w:val="008E704E"/>
    <w:rsid w:val="008E78CE"/>
    <w:rsid w:val="0091532B"/>
    <w:rsid w:val="009223EA"/>
    <w:rsid w:val="00931FB9"/>
    <w:rsid w:val="00995724"/>
    <w:rsid w:val="009C0F6E"/>
    <w:rsid w:val="009C3B9B"/>
    <w:rsid w:val="00A90566"/>
    <w:rsid w:val="00AA4413"/>
    <w:rsid w:val="00B01D71"/>
    <w:rsid w:val="00B85618"/>
    <w:rsid w:val="00B91030"/>
    <w:rsid w:val="00C31F16"/>
    <w:rsid w:val="00C45B4A"/>
    <w:rsid w:val="00CB5C79"/>
    <w:rsid w:val="00D34F61"/>
    <w:rsid w:val="00D40F52"/>
    <w:rsid w:val="00D8174B"/>
    <w:rsid w:val="00E04ECC"/>
    <w:rsid w:val="00E32158"/>
    <w:rsid w:val="00F23295"/>
    <w:rsid w:val="00F631AA"/>
    <w:rsid w:val="00F8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6191FA-E980-4131-8E93-91BA5C62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F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F52"/>
    <w:rPr>
      <w:sz w:val="18"/>
      <w:szCs w:val="18"/>
    </w:rPr>
  </w:style>
  <w:style w:type="paragraph" w:styleId="a5">
    <w:name w:val="Revision"/>
    <w:hidden/>
    <w:uiPriority w:val="99"/>
    <w:semiHidden/>
    <w:rsid w:val="00995724"/>
  </w:style>
  <w:style w:type="paragraph" w:styleId="a6">
    <w:name w:val="Balloon Text"/>
    <w:basedOn w:val="a"/>
    <w:link w:val="Char1"/>
    <w:uiPriority w:val="99"/>
    <w:semiHidden/>
    <w:unhideWhenUsed/>
    <w:rsid w:val="009957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5724"/>
    <w:rPr>
      <w:sz w:val="18"/>
      <w:szCs w:val="18"/>
    </w:rPr>
  </w:style>
  <w:style w:type="paragraph" w:styleId="a7">
    <w:name w:val="List Paragraph"/>
    <w:basedOn w:val="a"/>
    <w:uiPriority w:val="34"/>
    <w:qFormat/>
    <w:rsid w:val="00137EC8"/>
    <w:pPr>
      <w:ind w:firstLineChars="200" w:firstLine="420"/>
    </w:pPr>
  </w:style>
  <w:style w:type="table" w:styleId="a8">
    <w:name w:val="Table Grid"/>
    <w:basedOn w:val="a1"/>
    <w:uiPriority w:val="39"/>
    <w:rsid w:val="00565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样式1"/>
    <w:basedOn w:val="a1"/>
    <w:uiPriority w:val="99"/>
    <w:rsid w:val="00C31F16"/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5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郭天昊</dc:creator>
  <cp:keywords/>
  <dc:description/>
  <cp:lastModifiedBy>郭天昊</cp:lastModifiedBy>
  <cp:revision>13</cp:revision>
  <cp:lastPrinted>2013-09-30T10:40:00Z</cp:lastPrinted>
  <dcterms:created xsi:type="dcterms:W3CDTF">2013-09-28T12:10:00Z</dcterms:created>
  <dcterms:modified xsi:type="dcterms:W3CDTF">2013-09-30T11:09:00Z</dcterms:modified>
</cp:coreProperties>
</file>